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272" w:rsidRPr="00F016D0" w:rsidRDefault="00EC5018" w:rsidP="00DD2B4E">
      <w:pPr>
        <w:jc w:val="both"/>
      </w:pPr>
      <w:r w:rsidRPr="00F016D0">
        <w:rPr>
          <w:lang w:val="en-US" w:bidi="he-IL"/>
        </w:rPr>
        <w:drawing>
          <wp:anchor distT="0" distB="0" distL="114300" distR="114300" simplePos="0" relativeHeight="251644416" behindDoc="1" locked="0" layoutInCell="1" allowOverlap="1">
            <wp:simplePos x="0" y="0"/>
            <wp:positionH relativeFrom="column">
              <wp:posOffset>-895350</wp:posOffset>
            </wp:positionH>
            <wp:positionV relativeFrom="paragraph">
              <wp:posOffset>-944880</wp:posOffset>
            </wp:positionV>
            <wp:extent cx="7589520" cy="10735945"/>
            <wp:effectExtent l="19050" t="0" r="0" b="0"/>
            <wp:wrapNone/>
            <wp:docPr id="448" name="Picture 1" descr="cove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page.jpg"/>
                    <pic:cNvPicPr>
                      <a:picLocks noChangeAspect="1" noChangeArrowheads="1"/>
                    </pic:cNvPicPr>
                  </pic:nvPicPr>
                  <pic:blipFill>
                    <a:blip r:embed="rId8" cstate="print"/>
                    <a:srcRect/>
                    <a:stretch>
                      <a:fillRect/>
                    </a:stretch>
                  </pic:blipFill>
                  <pic:spPr bwMode="auto">
                    <a:xfrm>
                      <a:off x="0" y="0"/>
                      <a:ext cx="7589520" cy="10735945"/>
                    </a:xfrm>
                    <a:prstGeom prst="rect">
                      <a:avLst/>
                    </a:prstGeom>
                    <a:noFill/>
                    <a:ln w="9525">
                      <a:noFill/>
                      <a:miter lim="800000"/>
                      <a:headEnd/>
                      <a:tailEnd/>
                    </a:ln>
                  </pic:spPr>
                </pic:pic>
              </a:graphicData>
            </a:graphic>
          </wp:anchor>
        </w:drawing>
      </w:r>
    </w:p>
    <w:p w:rsidR="00967191" w:rsidRPr="00F016D0" w:rsidRDefault="0053325A" w:rsidP="001C1129">
      <w:pPr>
        <w:pStyle w:val="Heading1"/>
        <w:numPr>
          <w:ilvl w:val="0"/>
          <w:numId w:val="0"/>
        </w:numPr>
        <w:ind w:left="432"/>
        <w:jc w:val="both"/>
      </w:pPr>
      <w:r w:rsidRPr="0053325A">
        <w:rPr>
          <w:lang w:eastAsia="en-GB"/>
        </w:rPr>
        <w:pict>
          <v:group id="_x0000_s1477" style="position:absolute;left:0;text-align:left;margin-left:-55.7pt;margin-top:635.6pt;width:396pt;height:88.35pt;z-index:251647488" coordorigin="261,11704" coordsize="7920,1980">
            <v:shapetype id="_x0000_t202" coordsize="21600,21600" o:spt="202" path="m,l,21600r21600,l21600,xe">
              <v:stroke joinstyle="miter"/>
              <v:path gradientshapeok="t" o:connecttype="rect"/>
            </v:shapetype>
            <v:shape id="_x0000_s1478" type="#_x0000_t202" style="position:absolute;left:261;top:11704;width:7920;height:1800" filled="f" stroked="f">
              <v:textbox style="mso-next-textbox:#_x0000_s1478">
                <w:txbxContent>
                  <w:p w:rsidR="001578A1" w:rsidDel="00565598" w:rsidRDefault="001578A1" w:rsidP="00967191">
                    <w:pPr>
                      <w:rPr>
                        <w:del w:id="0" w:author="nadav" w:date="2010-09-20T07:41:00Z"/>
                        <w:color w:val="F79646"/>
                        <w:sz w:val="48"/>
                      </w:rPr>
                    </w:pPr>
                    <w:r>
                      <w:rPr>
                        <w:color w:val="F79646"/>
                        <w:sz w:val="48"/>
                      </w:rPr>
                      <w:t>Version 1.0</w:t>
                    </w:r>
                  </w:p>
                  <w:p w:rsidR="001578A1" w:rsidRDefault="001578A1" w:rsidP="00967191">
                    <w:pPr>
                      <w:rPr>
                        <w:ins w:id="1" w:author="nadav" w:date="2010-09-20T07:41:00Z"/>
                        <w:color w:val="F79646"/>
                        <w:sz w:val="48"/>
                      </w:rPr>
                    </w:pPr>
                    <w:r>
                      <w:rPr>
                        <w:color w:val="F79646"/>
                        <w:sz w:val="48"/>
                      </w:rPr>
                      <w:t>By: Nadav Schallinger</w:t>
                    </w:r>
                  </w:p>
                  <w:p w:rsidR="001578A1" w:rsidRPr="00CF683A" w:rsidRDefault="001578A1" w:rsidP="00565598">
                    <w:pPr>
                      <w:rPr>
                        <w:color w:val="F79646"/>
                        <w:sz w:val="48"/>
                      </w:rPr>
                    </w:pPr>
                  </w:p>
                  <w:p w:rsidR="001578A1" w:rsidRPr="00063F35" w:rsidRDefault="001578A1" w:rsidP="00E0539D">
                    <w:pPr>
                      <w:ind w:left="-90"/>
                    </w:pPr>
                  </w:p>
                </w:txbxContent>
              </v:textbox>
            </v:shape>
            <v:line id="_x0000_s1479" style="position:absolute" from="261,13684" to="7641,13684" strokecolor="#e36c0a" strokeweight="3pt">
              <v:stroke linestyle="thinThin"/>
            </v:line>
            <w10:wrap anchorx="page"/>
          </v:group>
        </w:pict>
      </w:r>
      <w:r w:rsidR="00EC5018" w:rsidRPr="00F016D0">
        <w:rPr>
          <w:lang w:val="en-US" w:bidi="he-IL"/>
        </w:rPr>
        <w:drawing>
          <wp:anchor distT="0" distB="0" distL="114300" distR="114300" simplePos="0" relativeHeight="251646464" behindDoc="0" locked="0" layoutInCell="1" allowOverlap="1">
            <wp:simplePos x="0" y="0"/>
            <wp:positionH relativeFrom="column">
              <wp:posOffset>-707390</wp:posOffset>
            </wp:positionH>
            <wp:positionV relativeFrom="paragraph">
              <wp:posOffset>7078345</wp:posOffset>
            </wp:positionV>
            <wp:extent cx="4552950" cy="850900"/>
            <wp:effectExtent l="19050" t="0" r="0" b="0"/>
            <wp:wrapThrough wrapText="bothSides">
              <wp:wrapPolygon edited="0">
                <wp:start x="-90" y="0"/>
                <wp:lineTo x="-90" y="21278"/>
                <wp:lineTo x="21600" y="21278"/>
                <wp:lineTo x="21600" y="0"/>
                <wp:lineTo x="-90" y="0"/>
              </wp:wrapPolygon>
            </wp:wrapThrough>
            <wp:docPr id="452" name="Picture 12" descr="emerg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ergeit.jpg"/>
                    <pic:cNvPicPr>
                      <a:picLocks noChangeAspect="1" noChangeArrowheads="1"/>
                    </pic:cNvPicPr>
                  </pic:nvPicPr>
                  <pic:blipFill>
                    <a:blip r:embed="rId9" cstate="print"/>
                    <a:srcRect/>
                    <a:stretch>
                      <a:fillRect/>
                    </a:stretch>
                  </pic:blipFill>
                  <pic:spPr bwMode="auto">
                    <a:xfrm>
                      <a:off x="0" y="0"/>
                      <a:ext cx="4552950" cy="850900"/>
                    </a:xfrm>
                    <a:prstGeom prst="rect">
                      <a:avLst/>
                    </a:prstGeom>
                    <a:noFill/>
                    <a:ln w="9525">
                      <a:noFill/>
                      <a:miter lim="800000"/>
                      <a:headEnd/>
                      <a:tailEnd/>
                    </a:ln>
                  </pic:spPr>
                </pic:pic>
              </a:graphicData>
            </a:graphic>
          </wp:anchor>
        </w:drawing>
      </w:r>
      <w:r w:rsidRPr="0053325A">
        <w:rPr>
          <w:lang w:eastAsia="en-GB"/>
        </w:rPr>
        <w:pict>
          <v:group id="_x0000_s1473" style="position:absolute;left:0;text-align:left;margin-left:-55.7pt;margin-top:441.85pt;width:396pt;height:76.5pt;z-index:251645440;mso-position-horizontal-relative:text;mso-position-vertical-relative:text" coordorigin="261,11704" coordsize="7920,1980">
            <v:shape id="_x0000_s1474" type="#_x0000_t202" style="position:absolute;left:261;top:11704;width:7920;height:1800" filled="f" stroked="f">
              <v:textbox style="mso-next-textbox:#_x0000_s1474">
                <w:txbxContent>
                  <w:p w:rsidR="001578A1" w:rsidRPr="00CF683A" w:rsidRDefault="001578A1" w:rsidP="00967191">
                    <w:pPr>
                      <w:rPr>
                        <w:color w:val="F79646"/>
                        <w:sz w:val="48"/>
                      </w:rPr>
                    </w:pPr>
                    <w:bookmarkStart w:id="2" w:name="_Toc236038221"/>
                    <w:r>
                      <w:rPr>
                        <w:color w:val="F79646"/>
                        <w:sz w:val="48"/>
                      </w:rPr>
                      <w:t xml:space="preserve">PDA v3 DESIGN </w:t>
                    </w:r>
                    <w:r w:rsidRPr="00CF683A">
                      <w:rPr>
                        <w:color w:val="F79646"/>
                        <w:sz w:val="48"/>
                      </w:rPr>
                      <w:t xml:space="preserve">DOCUMENT FOR: </w:t>
                    </w:r>
                    <w:bookmarkEnd w:id="2"/>
                    <w:r>
                      <w:rPr>
                        <w:color w:val="F79646"/>
                        <w:sz w:val="48"/>
                      </w:rPr>
                      <w:t>Strauss – Water UK</w:t>
                    </w:r>
                  </w:p>
                  <w:p w:rsidR="001578A1" w:rsidRPr="00063F35" w:rsidRDefault="001578A1" w:rsidP="00CF5272">
                    <w:pPr>
                      <w:ind w:left="-90"/>
                    </w:pPr>
                  </w:p>
                </w:txbxContent>
              </v:textbox>
            </v:shape>
            <v:line id="_x0000_s1475" style="position:absolute" from="261,13684" to="7641,13684" strokecolor="#e36c0a" strokeweight="3pt">
              <v:stroke linestyle="thinThin"/>
            </v:line>
            <w10:wrap anchorx="page"/>
          </v:group>
        </w:pict>
      </w:r>
      <w:r w:rsidR="00CF683A" w:rsidRPr="00F016D0">
        <w:br w:type="page"/>
      </w:r>
    </w:p>
    <w:sdt>
      <w:sdtPr>
        <w:rPr>
          <w:rFonts w:ascii="Calibri" w:eastAsia="Calibri" w:hAnsi="Calibri"/>
          <w:b w:val="0"/>
          <w:bCs w:val="0"/>
          <w:color w:val="auto"/>
          <w:sz w:val="22"/>
          <w:szCs w:val="22"/>
          <w:lang w:val="en-GB"/>
        </w:rPr>
        <w:id w:val="62340246"/>
        <w:docPartObj>
          <w:docPartGallery w:val="Table of Contents"/>
          <w:docPartUnique/>
        </w:docPartObj>
      </w:sdtPr>
      <w:sdtContent>
        <w:p w:rsidR="00465429" w:rsidRPr="00F016D0" w:rsidRDefault="00465429">
          <w:pPr>
            <w:pStyle w:val="TOCHeading"/>
            <w:rPr>
              <w:lang w:val="en-GB"/>
            </w:rPr>
          </w:pPr>
          <w:r w:rsidRPr="00F016D0">
            <w:rPr>
              <w:lang w:val="en-GB"/>
            </w:rPr>
            <w:t>Contents</w:t>
          </w:r>
        </w:p>
        <w:p w:rsidR="002E2DB1" w:rsidRDefault="0053325A">
          <w:pPr>
            <w:pStyle w:val="TOC1"/>
            <w:tabs>
              <w:tab w:val="left" w:pos="440"/>
              <w:tab w:val="right" w:leader="dot" w:pos="9016"/>
            </w:tabs>
            <w:rPr>
              <w:rFonts w:asciiTheme="minorHAnsi" w:eastAsiaTheme="minorEastAsia" w:hAnsiTheme="minorHAnsi" w:cstheme="minorBidi"/>
              <w:b w:val="0"/>
              <w:bCs w:val="0"/>
              <w:caps w:val="0"/>
              <w:sz w:val="22"/>
              <w:szCs w:val="22"/>
              <w:lang w:val="en-US" w:bidi="he-IL"/>
            </w:rPr>
          </w:pPr>
          <w:r w:rsidRPr="0053325A">
            <w:fldChar w:fldCharType="begin"/>
          </w:r>
          <w:r w:rsidR="00465429" w:rsidRPr="00F016D0">
            <w:instrText xml:space="preserve"> TOC \o "1-3" \h \z \u </w:instrText>
          </w:r>
          <w:r w:rsidRPr="0053325A">
            <w:fldChar w:fldCharType="separate"/>
          </w:r>
          <w:hyperlink w:anchor="_Toc325935232" w:history="1">
            <w:r w:rsidR="002E2DB1" w:rsidRPr="00115D92">
              <w:rPr>
                <w:rStyle w:val="Hyperlink"/>
              </w:rPr>
              <w:t>2</w:t>
            </w:r>
            <w:r w:rsidR="002E2DB1">
              <w:rPr>
                <w:rFonts w:asciiTheme="minorHAnsi" w:eastAsiaTheme="minorEastAsia" w:hAnsiTheme="minorHAnsi" w:cstheme="minorBidi"/>
                <w:b w:val="0"/>
                <w:bCs w:val="0"/>
                <w:caps w:val="0"/>
                <w:sz w:val="22"/>
                <w:szCs w:val="22"/>
                <w:lang w:val="en-US" w:bidi="he-IL"/>
              </w:rPr>
              <w:tab/>
            </w:r>
            <w:r w:rsidR="002E2DB1" w:rsidRPr="00115D92">
              <w:rPr>
                <w:rStyle w:val="Hyperlink"/>
              </w:rPr>
              <w:t>Aim</w:t>
            </w:r>
            <w:r w:rsidR="002E2DB1">
              <w:rPr>
                <w:webHidden/>
              </w:rPr>
              <w:tab/>
            </w:r>
            <w:r w:rsidR="002E2DB1">
              <w:rPr>
                <w:webHidden/>
              </w:rPr>
              <w:fldChar w:fldCharType="begin"/>
            </w:r>
            <w:r w:rsidR="002E2DB1">
              <w:rPr>
                <w:webHidden/>
              </w:rPr>
              <w:instrText xml:space="preserve"> PAGEREF _Toc325935232 \h </w:instrText>
            </w:r>
            <w:r w:rsidR="002E2DB1">
              <w:rPr>
                <w:webHidden/>
              </w:rPr>
            </w:r>
            <w:r w:rsidR="002E2DB1">
              <w:rPr>
                <w:webHidden/>
              </w:rPr>
              <w:fldChar w:fldCharType="separate"/>
            </w:r>
            <w:r w:rsidR="002E2DB1">
              <w:rPr>
                <w:webHidden/>
              </w:rPr>
              <w:t>2</w:t>
            </w:r>
            <w:r w:rsidR="002E2DB1">
              <w:rPr>
                <w:webHidden/>
              </w:rPr>
              <w:fldChar w:fldCharType="end"/>
            </w:r>
          </w:hyperlink>
        </w:p>
        <w:p w:rsidR="002E2DB1" w:rsidRDefault="002E2DB1">
          <w:pPr>
            <w:pStyle w:val="TOC1"/>
            <w:tabs>
              <w:tab w:val="left" w:pos="440"/>
              <w:tab w:val="right" w:leader="dot" w:pos="9016"/>
            </w:tabs>
            <w:rPr>
              <w:rFonts w:asciiTheme="minorHAnsi" w:eastAsiaTheme="minorEastAsia" w:hAnsiTheme="minorHAnsi" w:cstheme="minorBidi"/>
              <w:b w:val="0"/>
              <w:bCs w:val="0"/>
              <w:caps w:val="0"/>
              <w:sz w:val="22"/>
              <w:szCs w:val="22"/>
              <w:lang w:val="en-US" w:bidi="he-IL"/>
            </w:rPr>
          </w:pPr>
          <w:hyperlink w:anchor="_Toc325935233" w:history="1">
            <w:r w:rsidRPr="00115D92">
              <w:rPr>
                <w:rStyle w:val="Hyperlink"/>
              </w:rPr>
              <w:t>3</w:t>
            </w:r>
            <w:r>
              <w:rPr>
                <w:rFonts w:asciiTheme="minorHAnsi" w:eastAsiaTheme="minorEastAsia" w:hAnsiTheme="minorHAnsi" w:cstheme="minorBidi"/>
                <w:b w:val="0"/>
                <w:bCs w:val="0"/>
                <w:caps w:val="0"/>
                <w:sz w:val="22"/>
                <w:szCs w:val="22"/>
                <w:lang w:val="en-US" w:bidi="he-IL"/>
              </w:rPr>
              <w:tab/>
            </w:r>
            <w:r w:rsidRPr="00115D92">
              <w:rPr>
                <w:rStyle w:val="Hyperlink"/>
              </w:rPr>
              <w:t>Service calls form(Priority)</w:t>
            </w:r>
            <w:r>
              <w:rPr>
                <w:webHidden/>
              </w:rPr>
              <w:tab/>
            </w:r>
            <w:r>
              <w:rPr>
                <w:webHidden/>
              </w:rPr>
              <w:fldChar w:fldCharType="begin"/>
            </w:r>
            <w:r>
              <w:rPr>
                <w:webHidden/>
              </w:rPr>
              <w:instrText xml:space="preserve"> PAGEREF _Toc325935233 \h </w:instrText>
            </w:r>
            <w:r>
              <w:rPr>
                <w:webHidden/>
              </w:rPr>
            </w:r>
            <w:r>
              <w:rPr>
                <w:webHidden/>
              </w:rPr>
              <w:fldChar w:fldCharType="separate"/>
            </w:r>
            <w:r>
              <w:rPr>
                <w:webHidden/>
              </w:rPr>
              <w:t>2</w:t>
            </w:r>
            <w:r>
              <w:rPr>
                <w:webHidden/>
              </w:rPr>
              <w:fldChar w:fldCharType="end"/>
            </w:r>
          </w:hyperlink>
        </w:p>
        <w:p w:rsidR="002E2DB1" w:rsidRDefault="002E2DB1">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34" w:history="1">
            <w:r w:rsidRPr="00115D92">
              <w:rPr>
                <w:rStyle w:val="Hyperlink"/>
              </w:rPr>
              <w:t>3.1</w:t>
            </w:r>
            <w:r>
              <w:rPr>
                <w:rFonts w:asciiTheme="minorHAnsi" w:eastAsiaTheme="minorEastAsia" w:hAnsiTheme="minorHAnsi" w:cstheme="minorBidi"/>
                <w:smallCaps w:val="0"/>
                <w:sz w:val="22"/>
                <w:szCs w:val="22"/>
                <w:lang w:val="en-US" w:bidi="he-IL"/>
              </w:rPr>
              <w:tab/>
            </w:r>
            <w:r w:rsidRPr="00115D92">
              <w:rPr>
                <w:rStyle w:val="Hyperlink"/>
              </w:rPr>
              <w:t>Serial numbers for service call</w:t>
            </w:r>
            <w:r>
              <w:rPr>
                <w:webHidden/>
              </w:rPr>
              <w:tab/>
            </w:r>
            <w:r>
              <w:rPr>
                <w:webHidden/>
              </w:rPr>
              <w:fldChar w:fldCharType="begin"/>
            </w:r>
            <w:r>
              <w:rPr>
                <w:webHidden/>
              </w:rPr>
              <w:instrText xml:space="preserve"> PAGEREF _Toc325935234 \h </w:instrText>
            </w:r>
            <w:r>
              <w:rPr>
                <w:webHidden/>
              </w:rPr>
            </w:r>
            <w:r>
              <w:rPr>
                <w:webHidden/>
              </w:rPr>
              <w:fldChar w:fldCharType="separate"/>
            </w:r>
            <w:r>
              <w:rPr>
                <w:webHidden/>
              </w:rPr>
              <w:t>2</w:t>
            </w:r>
            <w:r>
              <w:rPr>
                <w:webHidden/>
              </w:rPr>
              <w:fldChar w:fldCharType="end"/>
            </w:r>
          </w:hyperlink>
        </w:p>
        <w:p w:rsidR="002E2DB1" w:rsidRDefault="002E2DB1">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35" w:history="1">
            <w:r w:rsidRPr="00115D92">
              <w:rPr>
                <w:rStyle w:val="Hyperlink"/>
              </w:rPr>
              <w:t>3.2</w:t>
            </w:r>
            <w:r>
              <w:rPr>
                <w:rFonts w:asciiTheme="minorHAnsi" w:eastAsiaTheme="minorEastAsia" w:hAnsiTheme="minorHAnsi" w:cstheme="minorBidi"/>
                <w:smallCaps w:val="0"/>
                <w:sz w:val="22"/>
                <w:szCs w:val="22"/>
                <w:lang w:val="en-US" w:bidi="he-IL"/>
              </w:rPr>
              <w:tab/>
            </w:r>
            <w:r w:rsidRPr="00115D92">
              <w:rPr>
                <w:rStyle w:val="Hyperlink"/>
              </w:rPr>
              <w:t>Resolution code</w:t>
            </w:r>
            <w:r>
              <w:rPr>
                <w:webHidden/>
              </w:rPr>
              <w:tab/>
            </w:r>
            <w:r>
              <w:rPr>
                <w:webHidden/>
              </w:rPr>
              <w:fldChar w:fldCharType="begin"/>
            </w:r>
            <w:r>
              <w:rPr>
                <w:webHidden/>
              </w:rPr>
              <w:instrText xml:space="preserve"> PAGEREF _Toc325935235 \h </w:instrText>
            </w:r>
            <w:r>
              <w:rPr>
                <w:webHidden/>
              </w:rPr>
            </w:r>
            <w:r>
              <w:rPr>
                <w:webHidden/>
              </w:rPr>
              <w:fldChar w:fldCharType="separate"/>
            </w:r>
            <w:r>
              <w:rPr>
                <w:webHidden/>
              </w:rPr>
              <w:t>2</w:t>
            </w:r>
            <w:r>
              <w:rPr>
                <w:webHidden/>
              </w:rPr>
              <w:fldChar w:fldCharType="end"/>
            </w:r>
          </w:hyperlink>
        </w:p>
        <w:p w:rsidR="002E2DB1" w:rsidRDefault="002E2DB1">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36" w:history="1">
            <w:r w:rsidRPr="00115D92">
              <w:rPr>
                <w:rStyle w:val="Hyperlink"/>
              </w:rPr>
              <w:t>3.3</w:t>
            </w:r>
            <w:r>
              <w:rPr>
                <w:rFonts w:asciiTheme="minorHAnsi" w:eastAsiaTheme="minorEastAsia" w:hAnsiTheme="minorHAnsi" w:cstheme="minorBidi"/>
                <w:smallCaps w:val="0"/>
                <w:sz w:val="22"/>
                <w:szCs w:val="22"/>
                <w:lang w:val="en-US" w:bidi="he-IL"/>
              </w:rPr>
              <w:tab/>
            </w:r>
            <w:r w:rsidRPr="00115D92">
              <w:rPr>
                <w:rStyle w:val="Hyperlink"/>
              </w:rPr>
              <w:t>Malfunction code</w:t>
            </w:r>
            <w:r>
              <w:rPr>
                <w:webHidden/>
              </w:rPr>
              <w:tab/>
            </w:r>
            <w:r>
              <w:rPr>
                <w:webHidden/>
              </w:rPr>
              <w:fldChar w:fldCharType="begin"/>
            </w:r>
            <w:r>
              <w:rPr>
                <w:webHidden/>
              </w:rPr>
              <w:instrText xml:space="preserve"> PAGEREF _Toc325935236 \h </w:instrText>
            </w:r>
            <w:r>
              <w:rPr>
                <w:webHidden/>
              </w:rPr>
            </w:r>
            <w:r>
              <w:rPr>
                <w:webHidden/>
              </w:rPr>
              <w:fldChar w:fldCharType="separate"/>
            </w:r>
            <w:r>
              <w:rPr>
                <w:webHidden/>
              </w:rPr>
              <w:t>2</w:t>
            </w:r>
            <w:r>
              <w:rPr>
                <w:webHidden/>
              </w:rPr>
              <w:fldChar w:fldCharType="end"/>
            </w:r>
          </w:hyperlink>
        </w:p>
        <w:p w:rsidR="002E2DB1" w:rsidRDefault="002E2DB1">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37" w:history="1">
            <w:r w:rsidRPr="00115D92">
              <w:rPr>
                <w:rStyle w:val="Hyperlink"/>
              </w:rPr>
              <w:t>3.4</w:t>
            </w:r>
            <w:r>
              <w:rPr>
                <w:rFonts w:asciiTheme="minorHAnsi" w:eastAsiaTheme="minorEastAsia" w:hAnsiTheme="minorHAnsi" w:cstheme="minorBidi"/>
                <w:smallCaps w:val="0"/>
                <w:sz w:val="22"/>
                <w:szCs w:val="22"/>
                <w:lang w:val="en-US" w:bidi="he-IL"/>
              </w:rPr>
              <w:tab/>
            </w:r>
            <w:r w:rsidRPr="00115D92">
              <w:rPr>
                <w:rStyle w:val="Hyperlink"/>
              </w:rPr>
              <w:t>Phone call time stamp</w:t>
            </w:r>
            <w:r>
              <w:rPr>
                <w:webHidden/>
              </w:rPr>
              <w:tab/>
            </w:r>
            <w:r>
              <w:rPr>
                <w:webHidden/>
              </w:rPr>
              <w:fldChar w:fldCharType="begin"/>
            </w:r>
            <w:r>
              <w:rPr>
                <w:webHidden/>
              </w:rPr>
              <w:instrText xml:space="preserve"> PAGEREF _Toc325935237 \h </w:instrText>
            </w:r>
            <w:r>
              <w:rPr>
                <w:webHidden/>
              </w:rPr>
            </w:r>
            <w:r>
              <w:rPr>
                <w:webHidden/>
              </w:rPr>
              <w:fldChar w:fldCharType="separate"/>
            </w:r>
            <w:r>
              <w:rPr>
                <w:webHidden/>
              </w:rPr>
              <w:t>3</w:t>
            </w:r>
            <w:r>
              <w:rPr>
                <w:webHidden/>
              </w:rPr>
              <w:fldChar w:fldCharType="end"/>
            </w:r>
          </w:hyperlink>
        </w:p>
        <w:p w:rsidR="002E2DB1" w:rsidRDefault="002E2DB1">
          <w:pPr>
            <w:pStyle w:val="TOC1"/>
            <w:tabs>
              <w:tab w:val="left" w:pos="440"/>
              <w:tab w:val="right" w:leader="dot" w:pos="9016"/>
            </w:tabs>
            <w:rPr>
              <w:rFonts w:asciiTheme="minorHAnsi" w:eastAsiaTheme="minorEastAsia" w:hAnsiTheme="minorHAnsi" w:cstheme="minorBidi"/>
              <w:b w:val="0"/>
              <w:bCs w:val="0"/>
              <w:caps w:val="0"/>
              <w:sz w:val="22"/>
              <w:szCs w:val="22"/>
              <w:lang w:val="en-US" w:bidi="he-IL"/>
            </w:rPr>
          </w:pPr>
          <w:hyperlink w:anchor="_Toc325935238" w:history="1">
            <w:r w:rsidRPr="00115D92">
              <w:rPr>
                <w:rStyle w:val="Hyperlink"/>
              </w:rPr>
              <w:t>4</w:t>
            </w:r>
            <w:r>
              <w:rPr>
                <w:rFonts w:asciiTheme="minorHAnsi" w:eastAsiaTheme="minorEastAsia" w:hAnsiTheme="minorHAnsi" w:cstheme="minorBidi"/>
                <w:b w:val="0"/>
                <w:bCs w:val="0"/>
                <w:caps w:val="0"/>
                <w:sz w:val="22"/>
                <w:szCs w:val="22"/>
                <w:lang w:val="en-US" w:bidi="he-IL"/>
              </w:rPr>
              <w:tab/>
            </w:r>
            <w:r w:rsidRPr="00115D92">
              <w:rPr>
                <w:rStyle w:val="Hyperlink"/>
              </w:rPr>
              <w:t>PDA application</w:t>
            </w:r>
            <w:r>
              <w:rPr>
                <w:webHidden/>
              </w:rPr>
              <w:tab/>
            </w:r>
            <w:r>
              <w:rPr>
                <w:webHidden/>
              </w:rPr>
              <w:fldChar w:fldCharType="begin"/>
            </w:r>
            <w:r>
              <w:rPr>
                <w:webHidden/>
              </w:rPr>
              <w:instrText xml:space="preserve"> PAGEREF _Toc325935238 \h </w:instrText>
            </w:r>
            <w:r>
              <w:rPr>
                <w:webHidden/>
              </w:rPr>
            </w:r>
            <w:r>
              <w:rPr>
                <w:webHidden/>
              </w:rPr>
              <w:fldChar w:fldCharType="separate"/>
            </w:r>
            <w:r>
              <w:rPr>
                <w:webHidden/>
              </w:rPr>
              <w:t>3</w:t>
            </w:r>
            <w:r>
              <w:rPr>
                <w:webHidden/>
              </w:rPr>
              <w:fldChar w:fldCharType="end"/>
            </w:r>
          </w:hyperlink>
        </w:p>
        <w:p w:rsidR="002E2DB1" w:rsidRDefault="002E2DB1">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39" w:history="1">
            <w:r w:rsidRPr="00115D92">
              <w:rPr>
                <w:rStyle w:val="Hyperlink"/>
              </w:rPr>
              <w:t>4.1</w:t>
            </w:r>
            <w:r>
              <w:rPr>
                <w:rFonts w:asciiTheme="minorHAnsi" w:eastAsiaTheme="minorEastAsia" w:hAnsiTheme="minorHAnsi" w:cstheme="minorBidi"/>
                <w:smallCaps w:val="0"/>
                <w:sz w:val="22"/>
                <w:szCs w:val="22"/>
                <w:lang w:val="en-US" w:bidi="he-IL"/>
              </w:rPr>
              <w:tab/>
            </w:r>
            <w:r w:rsidRPr="00115D92">
              <w:rPr>
                <w:rStyle w:val="Hyperlink"/>
              </w:rPr>
              <w:t>Serial number form</w:t>
            </w:r>
            <w:r>
              <w:rPr>
                <w:webHidden/>
              </w:rPr>
              <w:tab/>
            </w:r>
            <w:r>
              <w:rPr>
                <w:webHidden/>
              </w:rPr>
              <w:fldChar w:fldCharType="begin"/>
            </w:r>
            <w:r>
              <w:rPr>
                <w:webHidden/>
              </w:rPr>
              <w:instrText xml:space="preserve"> PAGEREF _Toc325935239 \h </w:instrText>
            </w:r>
            <w:r>
              <w:rPr>
                <w:webHidden/>
              </w:rPr>
            </w:r>
            <w:r>
              <w:rPr>
                <w:webHidden/>
              </w:rPr>
              <w:fldChar w:fldCharType="separate"/>
            </w:r>
            <w:r>
              <w:rPr>
                <w:webHidden/>
              </w:rPr>
              <w:t>3</w:t>
            </w:r>
            <w:r>
              <w:rPr>
                <w:webHidden/>
              </w:rPr>
              <w:fldChar w:fldCharType="end"/>
            </w:r>
          </w:hyperlink>
        </w:p>
        <w:p w:rsidR="002E2DB1" w:rsidRDefault="002E2DB1">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40" w:history="1">
            <w:r w:rsidRPr="00115D92">
              <w:rPr>
                <w:rStyle w:val="Hyperlink"/>
              </w:rPr>
              <w:t>4.2</w:t>
            </w:r>
            <w:r>
              <w:rPr>
                <w:rFonts w:asciiTheme="minorHAnsi" w:eastAsiaTheme="minorEastAsia" w:hAnsiTheme="minorHAnsi" w:cstheme="minorBidi"/>
                <w:smallCaps w:val="0"/>
                <w:sz w:val="22"/>
                <w:szCs w:val="22"/>
                <w:lang w:val="en-US" w:bidi="he-IL"/>
              </w:rPr>
              <w:tab/>
            </w:r>
            <w:r w:rsidRPr="00115D92">
              <w:rPr>
                <w:rStyle w:val="Hyperlink"/>
              </w:rPr>
              <w:t>Main menu form</w:t>
            </w:r>
            <w:r>
              <w:rPr>
                <w:webHidden/>
              </w:rPr>
              <w:tab/>
            </w:r>
            <w:r>
              <w:rPr>
                <w:webHidden/>
              </w:rPr>
              <w:fldChar w:fldCharType="begin"/>
            </w:r>
            <w:r>
              <w:rPr>
                <w:webHidden/>
              </w:rPr>
              <w:instrText xml:space="preserve"> PAGEREF _Toc325935240 \h </w:instrText>
            </w:r>
            <w:r>
              <w:rPr>
                <w:webHidden/>
              </w:rPr>
            </w:r>
            <w:r>
              <w:rPr>
                <w:webHidden/>
              </w:rPr>
              <w:fldChar w:fldCharType="separate"/>
            </w:r>
            <w:r>
              <w:rPr>
                <w:webHidden/>
              </w:rPr>
              <w:t>3</w:t>
            </w:r>
            <w:r>
              <w:rPr>
                <w:webHidden/>
              </w:rPr>
              <w:fldChar w:fldCharType="end"/>
            </w:r>
          </w:hyperlink>
        </w:p>
        <w:p w:rsidR="002E2DB1" w:rsidRDefault="002E2DB1">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41" w:history="1">
            <w:r w:rsidRPr="00115D92">
              <w:rPr>
                <w:rStyle w:val="Hyperlink"/>
              </w:rPr>
              <w:t>4.3</w:t>
            </w:r>
            <w:r>
              <w:rPr>
                <w:rFonts w:asciiTheme="minorHAnsi" w:eastAsiaTheme="minorEastAsia" w:hAnsiTheme="minorHAnsi" w:cstheme="minorBidi"/>
                <w:smallCaps w:val="0"/>
                <w:sz w:val="22"/>
                <w:szCs w:val="22"/>
                <w:lang w:val="en-US" w:bidi="he-IL"/>
              </w:rPr>
              <w:tab/>
            </w:r>
            <w:r w:rsidRPr="00115D92">
              <w:rPr>
                <w:rStyle w:val="Hyperlink"/>
              </w:rPr>
              <w:t>Address form</w:t>
            </w:r>
            <w:r>
              <w:rPr>
                <w:webHidden/>
              </w:rPr>
              <w:tab/>
            </w:r>
            <w:r>
              <w:rPr>
                <w:webHidden/>
              </w:rPr>
              <w:fldChar w:fldCharType="begin"/>
            </w:r>
            <w:r>
              <w:rPr>
                <w:webHidden/>
              </w:rPr>
              <w:instrText xml:space="preserve"> PAGEREF _Toc325935241 \h </w:instrText>
            </w:r>
            <w:r>
              <w:rPr>
                <w:webHidden/>
              </w:rPr>
            </w:r>
            <w:r>
              <w:rPr>
                <w:webHidden/>
              </w:rPr>
              <w:fldChar w:fldCharType="separate"/>
            </w:r>
            <w:r>
              <w:rPr>
                <w:webHidden/>
              </w:rPr>
              <w:t>4</w:t>
            </w:r>
            <w:r>
              <w:rPr>
                <w:webHidden/>
              </w:rPr>
              <w:fldChar w:fldCharType="end"/>
            </w:r>
          </w:hyperlink>
        </w:p>
        <w:p w:rsidR="002E2DB1" w:rsidRDefault="002E2DB1">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42" w:history="1">
            <w:r w:rsidRPr="00115D92">
              <w:rPr>
                <w:rStyle w:val="Hyperlink"/>
              </w:rPr>
              <w:t>4.4</w:t>
            </w:r>
            <w:r>
              <w:rPr>
                <w:rFonts w:asciiTheme="minorHAnsi" w:eastAsiaTheme="minorEastAsia" w:hAnsiTheme="minorHAnsi" w:cstheme="minorBidi"/>
                <w:smallCaps w:val="0"/>
                <w:sz w:val="22"/>
                <w:szCs w:val="22"/>
                <w:lang w:val="en-US" w:bidi="he-IL"/>
              </w:rPr>
              <w:tab/>
            </w:r>
            <w:r w:rsidRPr="00115D92">
              <w:rPr>
                <w:rStyle w:val="Hyperlink"/>
              </w:rPr>
              <w:t>Parts Form</w:t>
            </w:r>
            <w:r>
              <w:rPr>
                <w:webHidden/>
              </w:rPr>
              <w:tab/>
            </w:r>
            <w:r>
              <w:rPr>
                <w:webHidden/>
              </w:rPr>
              <w:fldChar w:fldCharType="begin"/>
            </w:r>
            <w:r>
              <w:rPr>
                <w:webHidden/>
              </w:rPr>
              <w:instrText xml:space="preserve"> PAGEREF _Toc325935242 \h </w:instrText>
            </w:r>
            <w:r>
              <w:rPr>
                <w:webHidden/>
              </w:rPr>
            </w:r>
            <w:r>
              <w:rPr>
                <w:webHidden/>
              </w:rPr>
              <w:fldChar w:fldCharType="separate"/>
            </w:r>
            <w:r>
              <w:rPr>
                <w:webHidden/>
              </w:rPr>
              <w:t>4</w:t>
            </w:r>
            <w:r>
              <w:rPr>
                <w:webHidden/>
              </w:rPr>
              <w:fldChar w:fldCharType="end"/>
            </w:r>
          </w:hyperlink>
        </w:p>
        <w:p w:rsidR="002E2DB1" w:rsidRDefault="002E2DB1">
          <w:pPr>
            <w:pStyle w:val="TOC1"/>
            <w:tabs>
              <w:tab w:val="left" w:pos="440"/>
              <w:tab w:val="right" w:leader="dot" w:pos="9016"/>
            </w:tabs>
            <w:rPr>
              <w:rFonts w:asciiTheme="minorHAnsi" w:eastAsiaTheme="minorEastAsia" w:hAnsiTheme="minorHAnsi" w:cstheme="minorBidi"/>
              <w:b w:val="0"/>
              <w:bCs w:val="0"/>
              <w:caps w:val="0"/>
              <w:sz w:val="22"/>
              <w:szCs w:val="22"/>
              <w:lang w:val="en-US" w:bidi="he-IL"/>
            </w:rPr>
          </w:pPr>
          <w:hyperlink w:anchor="_Toc325935243" w:history="1">
            <w:r w:rsidRPr="00115D92">
              <w:rPr>
                <w:rStyle w:val="Hyperlink"/>
              </w:rPr>
              <w:t>5</w:t>
            </w:r>
            <w:r>
              <w:rPr>
                <w:rFonts w:asciiTheme="minorHAnsi" w:eastAsiaTheme="minorEastAsia" w:hAnsiTheme="minorHAnsi" w:cstheme="minorBidi"/>
                <w:b w:val="0"/>
                <w:bCs w:val="0"/>
                <w:caps w:val="0"/>
                <w:sz w:val="22"/>
                <w:szCs w:val="22"/>
                <w:lang w:val="en-US" w:bidi="he-IL"/>
              </w:rPr>
              <w:tab/>
            </w:r>
            <w:r w:rsidRPr="00115D92">
              <w:rPr>
                <w:rStyle w:val="Hyperlink"/>
              </w:rPr>
              <w:t>Issue of units from the service calls form</w:t>
            </w:r>
            <w:r>
              <w:rPr>
                <w:webHidden/>
              </w:rPr>
              <w:tab/>
            </w:r>
            <w:r>
              <w:rPr>
                <w:webHidden/>
              </w:rPr>
              <w:fldChar w:fldCharType="begin"/>
            </w:r>
            <w:r>
              <w:rPr>
                <w:webHidden/>
              </w:rPr>
              <w:instrText xml:space="preserve"> PAGEREF _Toc325935243 \h </w:instrText>
            </w:r>
            <w:r>
              <w:rPr>
                <w:webHidden/>
              </w:rPr>
            </w:r>
            <w:r>
              <w:rPr>
                <w:webHidden/>
              </w:rPr>
              <w:fldChar w:fldCharType="separate"/>
            </w:r>
            <w:r>
              <w:rPr>
                <w:webHidden/>
              </w:rPr>
              <w:t>5</w:t>
            </w:r>
            <w:r>
              <w:rPr>
                <w:webHidden/>
              </w:rPr>
              <w:fldChar w:fldCharType="end"/>
            </w:r>
          </w:hyperlink>
        </w:p>
        <w:p w:rsidR="002E2DB1" w:rsidRDefault="002E2DB1">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44" w:history="1">
            <w:r w:rsidRPr="00115D92">
              <w:rPr>
                <w:rStyle w:val="Hyperlink"/>
              </w:rPr>
              <w:t>5.1</w:t>
            </w:r>
            <w:r>
              <w:rPr>
                <w:rFonts w:asciiTheme="minorHAnsi" w:eastAsiaTheme="minorEastAsia" w:hAnsiTheme="minorHAnsi" w:cstheme="minorBidi"/>
                <w:smallCaps w:val="0"/>
                <w:sz w:val="22"/>
                <w:szCs w:val="22"/>
                <w:lang w:val="en-US" w:bidi="he-IL"/>
              </w:rPr>
              <w:tab/>
            </w:r>
            <w:r w:rsidRPr="00115D92">
              <w:rPr>
                <w:rStyle w:val="Hyperlink"/>
              </w:rPr>
              <w:t>Issue by dispatch to the customer’s site</w:t>
            </w:r>
            <w:r>
              <w:rPr>
                <w:webHidden/>
              </w:rPr>
              <w:tab/>
            </w:r>
            <w:r>
              <w:rPr>
                <w:webHidden/>
              </w:rPr>
              <w:fldChar w:fldCharType="begin"/>
            </w:r>
            <w:r>
              <w:rPr>
                <w:webHidden/>
              </w:rPr>
              <w:instrText xml:space="preserve"> PAGEREF _Toc325935244 \h </w:instrText>
            </w:r>
            <w:r>
              <w:rPr>
                <w:webHidden/>
              </w:rPr>
            </w:r>
            <w:r>
              <w:rPr>
                <w:webHidden/>
              </w:rPr>
              <w:fldChar w:fldCharType="separate"/>
            </w:r>
            <w:r>
              <w:rPr>
                <w:webHidden/>
              </w:rPr>
              <w:t>5</w:t>
            </w:r>
            <w:r>
              <w:rPr>
                <w:webHidden/>
              </w:rPr>
              <w:fldChar w:fldCharType="end"/>
            </w:r>
          </w:hyperlink>
        </w:p>
        <w:p w:rsidR="002E2DB1" w:rsidRDefault="002E2DB1">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45" w:history="1">
            <w:r w:rsidRPr="00115D92">
              <w:rPr>
                <w:rStyle w:val="Hyperlink"/>
              </w:rPr>
              <w:t>5.2</w:t>
            </w:r>
            <w:r>
              <w:rPr>
                <w:rFonts w:asciiTheme="minorHAnsi" w:eastAsiaTheme="minorEastAsia" w:hAnsiTheme="minorHAnsi" w:cstheme="minorBidi"/>
                <w:smallCaps w:val="0"/>
                <w:sz w:val="22"/>
                <w:szCs w:val="22"/>
                <w:lang w:val="en-US" w:bidi="he-IL"/>
              </w:rPr>
              <w:tab/>
            </w:r>
            <w:r w:rsidRPr="00115D92">
              <w:rPr>
                <w:rStyle w:val="Hyperlink"/>
              </w:rPr>
              <w:t>Issue by transfering the unit to the technician’s van</w:t>
            </w:r>
            <w:r>
              <w:rPr>
                <w:webHidden/>
              </w:rPr>
              <w:tab/>
            </w:r>
            <w:r>
              <w:rPr>
                <w:webHidden/>
              </w:rPr>
              <w:fldChar w:fldCharType="begin"/>
            </w:r>
            <w:r>
              <w:rPr>
                <w:webHidden/>
              </w:rPr>
              <w:instrText xml:space="preserve"> PAGEREF _Toc325935245 \h </w:instrText>
            </w:r>
            <w:r>
              <w:rPr>
                <w:webHidden/>
              </w:rPr>
            </w:r>
            <w:r>
              <w:rPr>
                <w:webHidden/>
              </w:rPr>
              <w:fldChar w:fldCharType="separate"/>
            </w:r>
            <w:r>
              <w:rPr>
                <w:webHidden/>
              </w:rPr>
              <w:t>5</w:t>
            </w:r>
            <w:r>
              <w:rPr>
                <w:webHidden/>
              </w:rPr>
              <w:fldChar w:fldCharType="end"/>
            </w:r>
          </w:hyperlink>
        </w:p>
        <w:p w:rsidR="002E2DB1" w:rsidRDefault="002E2DB1">
          <w:pPr>
            <w:pStyle w:val="TOC1"/>
            <w:tabs>
              <w:tab w:val="left" w:pos="440"/>
              <w:tab w:val="right" w:leader="dot" w:pos="9016"/>
            </w:tabs>
            <w:rPr>
              <w:rFonts w:asciiTheme="minorHAnsi" w:eastAsiaTheme="minorEastAsia" w:hAnsiTheme="minorHAnsi" w:cstheme="minorBidi"/>
              <w:b w:val="0"/>
              <w:bCs w:val="0"/>
              <w:caps w:val="0"/>
              <w:sz w:val="22"/>
              <w:szCs w:val="22"/>
              <w:lang w:val="en-US" w:bidi="he-IL"/>
            </w:rPr>
          </w:pPr>
          <w:hyperlink w:anchor="_Toc325935246" w:history="1">
            <w:r w:rsidRPr="00115D92">
              <w:rPr>
                <w:rStyle w:val="Hyperlink"/>
                <w:rtl/>
              </w:rPr>
              <w:t>6</w:t>
            </w:r>
            <w:r>
              <w:rPr>
                <w:rFonts w:asciiTheme="minorHAnsi" w:eastAsiaTheme="minorEastAsia" w:hAnsiTheme="minorHAnsi" w:cstheme="minorBidi"/>
                <w:b w:val="0"/>
                <w:bCs w:val="0"/>
                <w:caps w:val="0"/>
                <w:sz w:val="22"/>
                <w:szCs w:val="22"/>
                <w:lang w:val="en-US" w:bidi="he-IL"/>
              </w:rPr>
              <w:tab/>
            </w:r>
            <w:r w:rsidRPr="00115D92">
              <w:rPr>
                <w:rStyle w:val="Hyperlink"/>
              </w:rPr>
              <w:t>Analysis approval</w:t>
            </w:r>
            <w:r>
              <w:rPr>
                <w:webHidden/>
              </w:rPr>
              <w:tab/>
            </w:r>
            <w:r>
              <w:rPr>
                <w:webHidden/>
              </w:rPr>
              <w:fldChar w:fldCharType="begin"/>
            </w:r>
            <w:r>
              <w:rPr>
                <w:webHidden/>
              </w:rPr>
              <w:instrText xml:space="preserve"> PAGEREF _Toc325935246 \h </w:instrText>
            </w:r>
            <w:r>
              <w:rPr>
                <w:webHidden/>
              </w:rPr>
            </w:r>
            <w:r>
              <w:rPr>
                <w:webHidden/>
              </w:rPr>
              <w:fldChar w:fldCharType="separate"/>
            </w:r>
            <w:r>
              <w:rPr>
                <w:webHidden/>
              </w:rPr>
              <w:t>5</w:t>
            </w:r>
            <w:r>
              <w:rPr>
                <w:webHidden/>
              </w:rPr>
              <w:fldChar w:fldCharType="end"/>
            </w:r>
          </w:hyperlink>
        </w:p>
        <w:p w:rsidR="00465429" w:rsidRPr="00F016D0" w:rsidRDefault="0053325A">
          <w:r w:rsidRPr="00F016D0">
            <w:fldChar w:fldCharType="end"/>
          </w:r>
        </w:p>
      </w:sdtContent>
    </w:sdt>
    <w:p w:rsidR="00465429" w:rsidRPr="00F016D0" w:rsidRDefault="00465429">
      <w:pPr>
        <w:spacing w:after="0" w:line="240" w:lineRule="auto"/>
      </w:pPr>
      <w:r w:rsidRPr="00F016D0">
        <w:br w:type="page"/>
      </w:r>
    </w:p>
    <w:p w:rsidR="001C1129" w:rsidRPr="00F016D0" w:rsidRDefault="003350A1" w:rsidP="003350A1">
      <w:pPr>
        <w:pStyle w:val="Heading1"/>
      </w:pPr>
      <w:bookmarkStart w:id="3" w:name="_Toc325935232"/>
      <w:r w:rsidRPr="00F016D0">
        <w:lastRenderedPageBreak/>
        <w:t>Aim</w:t>
      </w:r>
      <w:bookmarkEnd w:id="3"/>
    </w:p>
    <w:p w:rsidR="0095582F" w:rsidRPr="00F016D0" w:rsidRDefault="0095582F" w:rsidP="0095582F"/>
    <w:p w:rsidR="00967191" w:rsidRPr="00F016D0" w:rsidRDefault="00967191" w:rsidP="000C225F">
      <w:r w:rsidRPr="00F016D0">
        <w:t xml:space="preserve">The purpose of this document is to define and describe the logic and work flow by which </w:t>
      </w:r>
      <w:r w:rsidR="0042539A">
        <w:t xml:space="preserve">service calls will be </w:t>
      </w:r>
      <w:r w:rsidR="000C225F">
        <w:t xml:space="preserve">maintained and </w:t>
      </w:r>
      <w:r w:rsidR="009D3091">
        <w:t>dealt with on</w:t>
      </w:r>
      <w:r w:rsidR="0042539A">
        <w:t xml:space="preserve"> the PDA devices, as well as describing the available functionality on the PDA devices. The intention is to make sure that serial numbers will be catered for and also that </w:t>
      </w:r>
      <w:r w:rsidR="000C225F">
        <w:t>Priority’s</w:t>
      </w:r>
      <w:r w:rsidR="0042539A">
        <w:t xml:space="preserve"> warehouse stock management will use the serial numbers</w:t>
      </w:r>
      <w:r w:rsidR="009D3091">
        <w:t xml:space="preserve"> so that </w:t>
      </w:r>
      <w:r w:rsidR="000C225F">
        <w:t>the stock quantities</w:t>
      </w:r>
      <w:r w:rsidR="009D3091">
        <w:t xml:space="preserve"> and serial numbers </w:t>
      </w:r>
      <w:r w:rsidR="000C225F">
        <w:t xml:space="preserve">quantities </w:t>
      </w:r>
      <w:r w:rsidR="009D3091">
        <w:t>match in the warehouse.</w:t>
      </w:r>
    </w:p>
    <w:p w:rsidR="00967191" w:rsidRPr="00F016D0" w:rsidRDefault="000C225F" w:rsidP="001C1129">
      <w:pPr>
        <w:pStyle w:val="Heading1"/>
      </w:pPr>
      <w:bookmarkStart w:id="4" w:name="_Toc325935233"/>
      <w:r>
        <w:t>Service calls form(Priority)</w:t>
      </w:r>
      <w:bookmarkEnd w:id="4"/>
    </w:p>
    <w:p w:rsidR="00967191" w:rsidRPr="00F016D0" w:rsidRDefault="000C225F" w:rsidP="001C1129">
      <w:pPr>
        <w:pStyle w:val="Heading2"/>
      </w:pPr>
      <w:bookmarkStart w:id="5" w:name="_Toc325935234"/>
      <w:r>
        <w:t>Serial numbers for service call</w:t>
      </w:r>
      <w:bookmarkEnd w:id="5"/>
    </w:p>
    <w:p w:rsidR="0095582F" w:rsidRPr="00F016D0" w:rsidRDefault="0095582F" w:rsidP="0095582F"/>
    <w:p w:rsidR="002572B2" w:rsidRPr="00F016D0" w:rsidRDefault="000C225F" w:rsidP="002572B2">
      <w:pPr>
        <w:ind w:left="360" w:firstLine="30"/>
      </w:pPr>
      <w:r>
        <w:t>Every service call, based on its type, can have</w:t>
      </w:r>
      <w:r w:rsidR="002A47D4">
        <w:t xml:space="preserve"> one or more serial numbers. The serial number can be defined on the top level of the service call form, or on the parts sub level form against each unit.</w:t>
      </w:r>
    </w:p>
    <w:p w:rsidR="00967191" w:rsidRPr="00F016D0" w:rsidRDefault="00967191" w:rsidP="002572B2">
      <w:pPr>
        <w:ind w:left="360" w:firstLine="30"/>
      </w:pPr>
      <w:r w:rsidRPr="00F016D0">
        <w:t>Development:</w:t>
      </w:r>
    </w:p>
    <w:p w:rsidR="00967191" w:rsidRPr="00F016D0" w:rsidRDefault="00967191" w:rsidP="002A47D4">
      <w:pPr>
        <w:ind w:left="360" w:firstLine="30"/>
      </w:pPr>
      <w:r w:rsidRPr="00F016D0">
        <w:t xml:space="preserve"> </w:t>
      </w:r>
      <w:r w:rsidR="002A47D4">
        <w:t>A new sub level form will be added to the service calls form. The form’s title will be ‘Serial numbers for call’. This form will hold all the serial numbers related to the call, whether they are from the top level of the service call, or from the parts sub form. The form will be a read only form. The data in this form will be used by the PDA application to find the service call which is related to the scanned serial number.</w:t>
      </w:r>
    </w:p>
    <w:p w:rsidR="00967191" w:rsidRPr="00F016D0" w:rsidRDefault="002A47D4" w:rsidP="001C1129">
      <w:pPr>
        <w:pStyle w:val="Heading2"/>
      </w:pPr>
      <w:bookmarkStart w:id="6" w:name="_Toc325935235"/>
      <w:r>
        <w:t>Resolution code</w:t>
      </w:r>
      <w:bookmarkEnd w:id="6"/>
    </w:p>
    <w:p w:rsidR="0095582F" w:rsidRPr="00F016D0" w:rsidRDefault="0095582F" w:rsidP="0095582F"/>
    <w:p w:rsidR="00967191" w:rsidRPr="00F016D0" w:rsidRDefault="00967191" w:rsidP="00967191">
      <w:pPr>
        <w:ind w:left="360"/>
      </w:pPr>
      <w:r w:rsidRPr="00F016D0">
        <w:t xml:space="preserve">Development:  </w:t>
      </w:r>
    </w:p>
    <w:p w:rsidR="000C1C7E" w:rsidRDefault="00967191" w:rsidP="000C1C7E">
      <w:pPr>
        <w:ind w:left="360"/>
      </w:pPr>
      <w:r w:rsidRPr="00F016D0">
        <w:t xml:space="preserve">A new flag will be added to the </w:t>
      </w:r>
      <w:r w:rsidR="000C1C7E">
        <w:t>resolution codes</w:t>
      </w:r>
      <w:r w:rsidRPr="00F016D0">
        <w:t xml:space="preserve"> table </w:t>
      </w:r>
      <w:r w:rsidR="000C1C7E">
        <w:t>and form. The flag</w:t>
      </w:r>
      <w:r w:rsidR="002345D9">
        <w:t>’s</w:t>
      </w:r>
      <w:r w:rsidR="000C1C7E">
        <w:t xml:space="preserve"> title will be</w:t>
      </w:r>
      <w:r w:rsidRPr="00F016D0">
        <w:t xml:space="preserve"> ‘</w:t>
      </w:r>
      <w:r w:rsidR="000C1C7E">
        <w:t>Inactive</w:t>
      </w:r>
      <w:r w:rsidRPr="00F016D0">
        <w:t>’.</w:t>
      </w:r>
    </w:p>
    <w:p w:rsidR="00967191" w:rsidRPr="00F016D0" w:rsidRDefault="000C1C7E" w:rsidP="00BB402C">
      <w:pPr>
        <w:ind w:left="360"/>
      </w:pPr>
      <w:r>
        <w:t>The choose list of this field will display only values which are not flagged as inactive.</w:t>
      </w:r>
      <w:r w:rsidR="00967191" w:rsidRPr="00F016D0">
        <w:t xml:space="preserve"> </w:t>
      </w:r>
      <w:r>
        <w:t xml:space="preserve"> The PDA application will work in a similar way - only values which are not flagged as inactive, will be displayed </w:t>
      </w:r>
      <w:r w:rsidR="00BB402C">
        <w:t>by</w:t>
      </w:r>
      <w:r>
        <w:t xml:space="preserve"> the PDA application.</w:t>
      </w:r>
      <w:r w:rsidR="001A3DD7">
        <w:t xml:space="preserve"> The values will be sorted in an alphabetical order.</w:t>
      </w:r>
    </w:p>
    <w:p w:rsidR="00967191" w:rsidRPr="00F016D0" w:rsidRDefault="002345D9" w:rsidP="001C1129">
      <w:pPr>
        <w:pStyle w:val="Heading2"/>
      </w:pPr>
      <w:bookmarkStart w:id="7" w:name="_Toc325935236"/>
      <w:r>
        <w:t>Malfunction code</w:t>
      </w:r>
      <w:bookmarkEnd w:id="7"/>
    </w:p>
    <w:p w:rsidR="0095582F" w:rsidRPr="00F016D0" w:rsidRDefault="0095582F" w:rsidP="0095582F"/>
    <w:p w:rsidR="002345D9" w:rsidRPr="00F016D0" w:rsidRDefault="002345D9" w:rsidP="002345D9">
      <w:pPr>
        <w:ind w:left="360"/>
      </w:pPr>
      <w:r w:rsidRPr="00F016D0">
        <w:t xml:space="preserve">Development:  </w:t>
      </w:r>
    </w:p>
    <w:p w:rsidR="002345D9" w:rsidRDefault="002345D9" w:rsidP="002345D9">
      <w:pPr>
        <w:ind w:left="360"/>
      </w:pPr>
      <w:r w:rsidRPr="00F016D0">
        <w:t xml:space="preserve">A new flag will be added to the </w:t>
      </w:r>
      <w:r>
        <w:t>malfunction codes</w:t>
      </w:r>
      <w:r w:rsidRPr="00F016D0">
        <w:t xml:space="preserve"> table </w:t>
      </w:r>
      <w:r>
        <w:t>and form. The flag</w:t>
      </w:r>
      <w:r w:rsidR="00BB402C">
        <w:t>’s</w:t>
      </w:r>
      <w:r>
        <w:t xml:space="preserve"> title will be</w:t>
      </w:r>
      <w:r w:rsidRPr="00F016D0">
        <w:t xml:space="preserve"> ‘</w:t>
      </w:r>
      <w:r>
        <w:t>Inactive</w:t>
      </w:r>
      <w:r w:rsidRPr="00F016D0">
        <w:t>’.</w:t>
      </w:r>
    </w:p>
    <w:p w:rsidR="002345D9" w:rsidRDefault="002345D9" w:rsidP="00BB402C">
      <w:pPr>
        <w:ind w:left="360"/>
      </w:pPr>
      <w:r>
        <w:t>The choose list of this field will display only values which are not flagged as inactive.</w:t>
      </w:r>
      <w:r w:rsidRPr="00F016D0">
        <w:t xml:space="preserve"> </w:t>
      </w:r>
      <w:r>
        <w:t xml:space="preserve"> The PDA application will work in a similar way - only values which are not flagged as inactive, will be displayed </w:t>
      </w:r>
      <w:r w:rsidR="00BB402C">
        <w:t>by</w:t>
      </w:r>
      <w:r>
        <w:t xml:space="preserve"> the PDA application.</w:t>
      </w:r>
      <w:r w:rsidR="001A3DD7">
        <w:t xml:space="preserve"> The values will be sorted in an alphabetical order</w:t>
      </w:r>
    </w:p>
    <w:p w:rsidR="000760D8" w:rsidRDefault="000760D8" w:rsidP="000760D8">
      <w:pPr>
        <w:pStyle w:val="Heading2"/>
      </w:pPr>
      <w:bookmarkStart w:id="8" w:name="_Toc325935237"/>
      <w:r>
        <w:lastRenderedPageBreak/>
        <w:t>Phone call time stamp</w:t>
      </w:r>
      <w:bookmarkEnd w:id="8"/>
    </w:p>
    <w:p w:rsidR="000760D8" w:rsidRDefault="000760D8" w:rsidP="000760D8"/>
    <w:p w:rsidR="000760D8" w:rsidRDefault="000760D8" w:rsidP="000760D8">
      <w:r>
        <w:t xml:space="preserve">The engineers are required to call the customer about an hour before they reach the site. A time stamp will be loaded into priority against the first call the engineer is making against the call. </w:t>
      </w:r>
    </w:p>
    <w:p w:rsidR="000760D8" w:rsidRDefault="000760D8" w:rsidP="000760D8"/>
    <w:p w:rsidR="000760D8" w:rsidRDefault="000760D8" w:rsidP="000760D8">
      <w:r>
        <w:t>Development:</w:t>
      </w:r>
    </w:p>
    <w:p w:rsidR="000760D8" w:rsidRPr="000760D8" w:rsidRDefault="000760D8" w:rsidP="000760D8">
      <w:r>
        <w:t>A new field will be added to the service calls form. The field will be CHAR 20. The field title will be call time.</w:t>
      </w:r>
    </w:p>
    <w:p w:rsidR="00967191" w:rsidRPr="00F016D0" w:rsidRDefault="00BB402C" w:rsidP="001C1129">
      <w:pPr>
        <w:pStyle w:val="Heading1"/>
      </w:pPr>
      <w:bookmarkStart w:id="9" w:name="_Toc325935238"/>
      <w:r>
        <w:t>PDA application</w:t>
      </w:r>
      <w:bookmarkEnd w:id="9"/>
    </w:p>
    <w:p w:rsidR="001C1129" w:rsidRDefault="001C1129" w:rsidP="00967191"/>
    <w:p w:rsidR="00A61B89" w:rsidRDefault="00A61B89" w:rsidP="00A61B89">
      <w:pPr>
        <w:pStyle w:val="Heading2"/>
      </w:pPr>
      <w:bookmarkStart w:id="10" w:name="_Toc325935239"/>
      <w:r>
        <w:t>Serial number form</w:t>
      </w:r>
      <w:bookmarkEnd w:id="10"/>
      <w:r>
        <w:tab/>
      </w:r>
    </w:p>
    <w:p w:rsidR="00A61B89" w:rsidRDefault="00A61B89" w:rsidP="00A61B89">
      <w:pPr>
        <w:ind w:left="432"/>
      </w:pPr>
      <w:r>
        <w:t xml:space="preserve">   Development:</w:t>
      </w:r>
    </w:p>
    <w:p w:rsidR="00A61B89" w:rsidRDefault="00A61B89" w:rsidP="00A61B89">
      <w:pPr>
        <w:ind w:left="432"/>
      </w:pPr>
      <w:r>
        <w:t xml:space="preserve">   A new form will be created in order to cater for the serial number and its location. The form will have two fields: </w:t>
      </w:r>
    </w:p>
    <w:p w:rsidR="00A61B89" w:rsidRDefault="00A61B89" w:rsidP="00A61B89">
      <w:pPr>
        <w:pStyle w:val="ListParagraph"/>
        <w:numPr>
          <w:ilvl w:val="0"/>
          <w:numId w:val="30"/>
        </w:numPr>
      </w:pPr>
      <w:r>
        <w:t>Serial number(CHAR 20) –this field can be populated by scanning the serial number’s barcode, or by inputting it manually.</w:t>
      </w:r>
    </w:p>
    <w:p w:rsidR="00A61B89" w:rsidRDefault="00A61B89" w:rsidP="00A61B89">
      <w:pPr>
        <w:pStyle w:val="ListParagraph"/>
        <w:numPr>
          <w:ilvl w:val="0"/>
          <w:numId w:val="30"/>
        </w:numPr>
      </w:pPr>
      <w:r>
        <w:t>Location(CHAR 20) – This field will be populated manually and will hold the location of the unit.</w:t>
      </w:r>
    </w:p>
    <w:p w:rsidR="00A61B89" w:rsidRDefault="00A61B89" w:rsidP="00A61B89">
      <w:pPr>
        <w:ind w:left="432"/>
      </w:pPr>
      <w:r>
        <w:t xml:space="preserve">The form will have two buttons: Submit, in order to submit the information entered, and cancel, which will ignore the data on the form and come back to the </w:t>
      </w:r>
      <w:r w:rsidR="00985AB6">
        <w:t xml:space="preserve">service calls main menu form. The form will be mandatory to fill. </w:t>
      </w:r>
    </w:p>
    <w:p w:rsidR="00985AB6" w:rsidRDefault="00985AB6" w:rsidP="00A61B89">
      <w:pPr>
        <w:ind w:left="432"/>
      </w:pPr>
      <w:r>
        <w:t>When the engineer presses the all menu option, he would not be able to report the call as completed unless data has been filled in in all forms. If all forms had been completed, the menu will show the close and completed options.</w:t>
      </w:r>
    </w:p>
    <w:p w:rsidR="00985AB6" w:rsidRDefault="00985AB6" w:rsidP="00985AB6">
      <w:pPr>
        <w:pStyle w:val="Heading2"/>
      </w:pPr>
      <w:bookmarkStart w:id="11" w:name="_Toc325935240"/>
      <w:r>
        <w:t>Main menu form</w:t>
      </w:r>
      <w:bookmarkEnd w:id="11"/>
      <w:r>
        <w:tab/>
      </w:r>
    </w:p>
    <w:p w:rsidR="00985AB6" w:rsidRDefault="001A3DD7" w:rsidP="00985AB6">
      <w:pPr>
        <w:ind w:left="432"/>
      </w:pPr>
      <w:r>
        <w:t>The applica</w:t>
      </w:r>
      <w:r w:rsidR="00985AB6">
        <w:t>tion’s main menu form hold general data of the service call. The information displayed is the call number, customer name, post code and type of service call. Some enhancments will be added to this form. The enhancments are detailsd below:</w:t>
      </w:r>
    </w:p>
    <w:p w:rsidR="001A3DD7" w:rsidRDefault="001A3DD7" w:rsidP="00985AB6">
      <w:pPr>
        <w:pStyle w:val="ListParagraph"/>
        <w:numPr>
          <w:ilvl w:val="0"/>
          <w:numId w:val="31"/>
        </w:numPr>
      </w:pPr>
      <w:r>
        <w:t xml:space="preserve">The order of the columns on this form will be Post code, customer name, call type, part family, status. </w:t>
      </w:r>
    </w:p>
    <w:p w:rsidR="001A3DD7" w:rsidRDefault="001A3DD7" w:rsidP="00985AB6">
      <w:pPr>
        <w:pStyle w:val="ListParagraph"/>
        <w:numPr>
          <w:ilvl w:val="0"/>
          <w:numId w:val="31"/>
        </w:numPr>
      </w:pPr>
      <w:r>
        <w:t>The form will be sorted by the start time of the call(first priority sort), and then by post code(second priority sort). The start time column will not be displayed but will affect the sort order (</w:t>
      </w:r>
      <w:r w:rsidRPr="001A3DD7">
        <w:t>SERVCALLS.PTIME</w:t>
      </w:r>
      <w:r>
        <w:t>).</w:t>
      </w:r>
    </w:p>
    <w:p w:rsidR="001A3DD7" w:rsidRDefault="001A3DD7" w:rsidP="00985AB6">
      <w:pPr>
        <w:pStyle w:val="ListParagraph"/>
        <w:numPr>
          <w:ilvl w:val="0"/>
          <w:numId w:val="31"/>
        </w:numPr>
      </w:pPr>
      <w:r>
        <w:t>The part family column will be 3 characters long. The column will display the family code only if all serialized parts on the call have the same part family. Otherwise, this column will be blank.</w:t>
      </w:r>
    </w:p>
    <w:p w:rsidR="001A3DD7" w:rsidRDefault="001A3DD7" w:rsidP="00985AB6">
      <w:pPr>
        <w:pStyle w:val="ListParagraph"/>
        <w:numPr>
          <w:ilvl w:val="0"/>
          <w:numId w:val="31"/>
        </w:numPr>
      </w:pPr>
      <w:r>
        <w:lastRenderedPageBreak/>
        <w:t>Abilty to sort by the post code column will be added.</w:t>
      </w:r>
    </w:p>
    <w:p w:rsidR="001A3DD7" w:rsidRDefault="001A3DD7" w:rsidP="00985AB6">
      <w:pPr>
        <w:pStyle w:val="ListParagraph"/>
        <w:numPr>
          <w:ilvl w:val="0"/>
          <w:numId w:val="31"/>
        </w:numPr>
      </w:pPr>
      <w:r>
        <w:t>Ability to sort by status will be added.</w:t>
      </w:r>
    </w:p>
    <w:p w:rsidR="00985AB6" w:rsidRDefault="00985AB6" w:rsidP="00985AB6">
      <w:pPr>
        <w:pStyle w:val="ListParagraph"/>
        <w:numPr>
          <w:ilvl w:val="0"/>
          <w:numId w:val="31"/>
        </w:numPr>
      </w:pPr>
      <w:r>
        <w:t>When right clicking(stylus hold on screen) a call, the incomplete option will not be enabled unless resolution + malfunction codes have been populated.</w:t>
      </w:r>
    </w:p>
    <w:p w:rsidR="000760D8" w:rsidRDefault="000760D8" w:rsidP="00985AB6">
      <w:pPr>
        <w:pStyle w:val="ListParagraph"/>
        <w:numPr>
          <w:ilvl w:val="0"/>
          <w:numId w:val="31"/>
        </w:numPr>
      </w:pPr>
      <w:r>
        <w:t>A scan of a serial number while on this form will trigger a search through all service calls which type is not install. Onc ea service call that has the same serial number was found, it will be opened automatically. If a call wasn’t found, a message will pop up saying: ‘No call could be found for this serial number’.</w:t>
      </w:r>
    </w:p>
    <w:p w:rsidR="001C58EB" w:rsidRDefault="001C58EB" w:rsidP="00985AB6">
      <w:pPr>
        <w:pStyle w:val="ListParagraph"/>
        <w:numPr>
          <w:ilvl w:val="0"/>
          <w:numId w:val="31"/>
        </w:numPr>
      </w:pPr>
      <w:r>
        <w:t>Touching a specific call record on this form will open up the call(left click functinality), without the need to hold the stylus and then choose ‘Open’ from the dropo dowm menu.</w:t>
      </w:r>
    </w:p>
    <w:p w:rsidR="00B16EBC" w:rsidRDefault="00B16EBC" w:rsidP="00985AB6">
      <w:pPr>
        <w:pStyle w:val="ListParagraph"/>
        <w:numPr>
          <w:ilvl w:val="0"/>
          <w:numId w:val="31"/>
        </w:numPr>
      </w:pPr>
      <w:r>
        <w:t>By pressing and holding the stylus over a service call a menu will open up. The menu options will be: Complete, En-Route, On-Site, Incomplete.</w:t>
      </w:r>
    </w:p>
    <w:p w:rsidR="00B16EBC" w:rsidRDefault="00B16EBC" w:rsidP="00985AB6">
      <w:pPr>
        <w:pStyle w:val="ListParagraph"/>
        <w:numPr>
          <w:ilvl w:val="0"/>
          <w:numId w:val="31"/>
        </w:numPr>
      </w:pPr>
      <w:r>
        <w:t>The hardware buttons on the right hand side of the device will enable scrolling of the form up and down. The main center button(used as a mouse), will have the select functionality.</w:t>
      </w:r>
    </w:p>
    <w:p w:rsidR="000760D8" w:rsidRDefault="000760D8" w:rsidP="000760D8">
      <w:pPr>
        <w:pStyle w:val="Heading2"/>
      </w:pPr>
      <w:bookmarkStart w:id="12" w:name="_Toc325935241"/>
      <w:r>
        <w:t>Address form</w:t>
      </w:r>
      <w:bookmarkEnd w:id="12"/>
    </w:p>
    <w:p w:rsidR="000760D8" w:rsidRDefault="000760D8" w:rsidP="000760D8"/>
    <w:p w:rsidR="000760D8" w:rsidRDefault="000760D8" w:rsidP="000760D8">
      <w:pPr>
        <w:pStyle w:val="ListParagraph"/>
        <w:numPr>
          <w:ilvl w:val="0"/>
          <w:numId w:val="32"/>
        </w:numPr>
      </w:pPr>
      <w:r>
        <w:t>The address lines will be ordered in the following order: Address line 1, address line 2, address line 3, city, county, post code.</w:t>
      </w:r>
    </w:p>
    <w:p w:rsidR="000760D8" w:rsidRDefault="000760D8" w:rsidP="000760D8">
      <w:pPr>
        <w:pStyle w:val="ListParagraph"/>
        <w:numPr>
          <w:ilvl w:val="0"/>
          <w:numId w:val="32"/>
        </w:numPr>
      </w:pPr>
      <w:r>
        <w:t xml:space="preserve">The field phone number will enable dialing the number by pressing the call button on the PDA. </w:t>
      </w:r>
    </w:p>
    <w:p w:rsidR="000760D8" w:rsidRDefault="000760D8" w:rsidP="000760D8">
      <w:pPr>
        <w:pStyle w:val="ListParagraph"/>
        <w:numPr>
          <w:ilvl w:val="0"/>
          <w:numId w:val="32"/>
        </w:numPr>
      </w:pPr>
      <w:r>
        <w:t>The first call made against the call will record a time stamp of the call and this will be loaded onto the service calls form into the call time field.</w:t>
      </w:r>
    </w:p>
    <w:p w:rsidR="001C58EB" w:rsidRDefault="001C58EB" w:rsidP="001C58EB">
      <w:pPr>
        <w:pStyle w:val="Heading2"/>
      </w:pPr>
      <w:bookmarkStart w:id="13" w:name="_Toc325935242"/>
      <w:r>
        <w:t>Parts Form</w:t>
      </w:r>
      <w:bookmarkEnd w:id="13"/>
    </w:p>
    <w:p w:rsidR="001C58EB" w:rsidRDefault="001C58EB" w:rsidP="001C58EB"/>
    <w:p w:rsidR="001C58EB" w:rsidRDefault="001C58EB" w:rsidP="001C58EB">
      <w:pPr>
        <w:pStyle w:val="ListParagraph"/>
        <w:numPr>
          <w:ilvl w:val="0"/>
          <w:numId w:val="33"/>
        </w:numPr>
      </w:pPr>
      <w:r>
        <w:t>A menu option will be added when right clicking the form(press + hold). The menu option name will be ‘Remove Unit’. This option will be used when the engineer decides to remove an existing unit.</w:t>
      </w:r>
    </w:p>
    <w:p w:rsidR="001C58EB" w:rsidRDefault="001C58EB" w:rsidP="001C58EB">
      <w:pPr>
        <w:pStyle w:val="ListParagraph"/>
        <w:numPr>
          <w:ilvl w:val="0"/>
          <w:numId w:val="33"/>
        </w:numPr>
      </w:pPr>
      <w:r>
        <w:t>By selecting the remove unit option, the serial form will fire up and prompt a scan of the serial number of the unit. The location field will not be mandatory to fill.</w:t>
      </w:r>
    </w:p>
    <w:p w:rsidR="001C58EB" w:rsidRPr="001C58EB" w:rsidRDefault="001C58EB" w:rsidP="001C58EB">
      <w:pPr>
        <w:pStyle w:val="ListParagraph"/>
        <w:numPr>
          <w:ilvl w:val="0"/>
          <w:numId w:val="33"/>
        </w:numPr>
      </w:pPr>
      <w:r>
        <w:t xml:space="preserve">Once the engineer has submitted the serial number scan, the part number + serial number related to this scan will be loaded into the service calls-parts sub form, with a quantity of -1. </w:t>
      </w:r>
      <w:r w:rsidRPr="001C58EB">
        <w:rPr>
          <w:u w:val="single"/>
        </w:rPr>
        <w:t>Please note</w:t>
      </w:r>
      <w:r>
        <w:t xml:space="preserve"> : In order for this mechanism to work, it was agreed by Strauss Water that the serial numbers are unique and that two different part numbers will not have the same serial number.</w:t>
      </w:r>
    </w:p>
    <w:p w:rsidR="001A3DD7" w:rsidRPr="00985AB6" w:rsidRDefault="001A3DD7" w:rsidP="001A3DD7">
      <w:pPr>
        <w:pStyle w:val="ListParagraph"/>
        <w:ind w:left="792"/>
      </w:pPr>
    </w:p>
    <w:p w:rsidR="0095582F" w:rsidRPr="00F016D0" w:rsidRDefault="0095582F">
      <w:pPr>
        <w:spacing w:after="0" w:line="240" w:lineRule="auto"/>
      </w:pPr>
      <w:r w:rsidRPr="00F016D0">
        <w:br w:type="page"/>
      </w:r>
    </w:p>
    <w:p w:rsidR="001578A1" w:rsidRDefault="001578A1" w:rsidP="000C00F5">
      <w:pPr>
        <w:pStyle w:val="Heading1"/>
      </w:pPr>
      <w:bookmarkStart w:id="14" w:name="_Toc232589899"/>
      <w:bookmarkStart w:id="15" w:name="_Toc302568681"/>
      <w:bookmarkStart w:id="16" w:name="_Toc325935243"/>
      <w:r>
        <w:lastRenderedPageBreak/>
        <w:t>Issue of units from the service calls form</w:t>
      </w:r>
      <w:bookmarkEnd w:id="16"/>
    </w:p>
    <w:p w:rsidR="001578A1" w:rsidRDefault="001578A1" w:rsidP="001578A1">
      <w:pPr>
        <w:pStyle w:val="Heading2"/>
      </w:pPr>
      <w:bookmarkStart w:id="17" w:name="_Toc325935244"/>
      <w:r>
        <w:t>Issue by dispatch to the customer’s site</w:t>
      </w:r>
      <w:bookmarkEnd w:id="17"/>
    </w:p>
    <w:p w:rsidR="001578A1" w:rsidRPr="001578A1" w:rsidRDefault="001578A1" w:rsidP="001578A1">
      <w:pPr>
        <w:ind w:left="576"/>
      </w:pPr>
      <w:r>
        <w:t>This type of issue will be done by specifying the unit’s part number and serial number on the service call form with a quantity of 1. The unit will not be available on the PDA parts form in this scenario.</w:t>
      </w:r>
    </w:p>
    <w:p w:rsidR="001578A1" w:rsidRDefault="001578A1" w:rsidP="001578A1">
      <w:pPr>
        <w:pStyle w:val="Heading2"/>
      </w:pPr>
      <w:bookmarkStart w:id="18" w:name="_Toc325935245"/>
      <w:r>
        <w:t>Issue by transfering the unit to the technician’s van</w:t>
      </w:r>
      <w:bookmarkEnd w:id="18"/>
    </w:p>
    <w:p w:rsidR="001578A1" w:rsidRPr="001578A1" w:rsidRDefault="001578A1" w:rsidP="001578A1">
      <w:pPr>
        <w:ind w:left="576"/>
      </w:pPr>
      <w:r>
        <w:t>This type of issue will be done by specifying the unit’s part number and serial number on the service call form with a quantity of 1. The to warehouse and bin columns will need to be specified with the technician’s warehouse so that the  unit will  be available on the PDA parts form.  In this scenario, the engineer will be able to issue the unit when installed, and this will result in an additional line on the service calls – parts sub form with a quantity of 1.</w:t>
      </w:r>
    </w:p>
    <w:p w:rsidR="001578A1" w:rsidRPr="001578A1" w:rsidRDefault="001578A1" w:rsidP="001578A1">
      <w:pPr>
        <w:ind w:left="432"/>
      </w:pPr>
    </w:p>
    <w:p w:rsidR="001578A1" w:rsidRDefault="001578A1" w:rsidP="002D6AE0">
      <w:pPr>
        <w:pStyle w:val="Heading1"/>
        <w:numPr>
          <w:ilvl w:val="0"/>
          <w:numId w:val="0"/>
        </w:numPr>
        <w:ind w:left="432"/>
      </w:pPr>
    </w:p>
    <w:p w:rsidR="000C00F5" w:rsidRPr="00C27A8B" w:rsidRDefault="000C00F5" w:rsidP="000C00F5">
      <w:pPr>
        <w:pStyle w:val="Heading1"/>
        <w:rPr>
          <w:rtl/>
        </w:rPr>
      </w:pPr>
      <w:bookmarkStart w:id="19" w:name="_Toc325935246"/>
      <w:r w:rsidRPr="00C27A8B">
        <w:t>Analysis approval</w:t>
      </w:r>
      <w:bookmarkEnd w:id="14"/>
      <w:bookmarkEnd w:id="15"/>
      <w:bookmarkEnd w:id="19"/>
    </w:p>
    <w:p w:rsidR="000C00F5" w:rsidRDefault="000C00F5" w:rsidP="000C00F5">
      <w:pPr>
        <w:pStyle w:val="2"/>
        <w:bidi w:val="0"/>
        <w:jc w:val="left"/>
        <w:rPr>
          <w:rFonts w:ascii="Calibri" w:hAnsi="Calibri"/>
          <w:sz w:val="24"/>
          <w:szCs w:val="24"/>
          <w:lang w:eastAsia="en-US"/>
        </w:rPr>
      </w:pPr>
      <w:r>
        <w:rPr>
          <w:rFonts w:ascii="Calibri" w:hAnsi="Calibri"/>
          <w:sz w:val="24"/>
          <w:szCs w:val="24"/>
          <w:lang w:eastAsia="en-US"/>
        </w:rPr>
        <w:t>The following is to certify that both sides agree to the work flows and scope of customization described in that document:</w:t>
      </w:r>
    </w:p>
    <w:p w:rsidR="000C00F5" w:rsidRDefault="000C00F5" w:rsidP="000C00F5">
      <w:pPr>
        <w:pStyle w:val="2"/>
        <w:bidi w:val="0"/>
        <w:jc w:val="left"/>
        <w:rPr>
          <w:rFonts w:ascii="Calibri" w:hAnsi="Calibri"/>
          <w:sz w:val="24"/>
          <w:szCs w:val="24"/>
          <w:lang w:eastAsia="en-US"/>
        </w:rPr>
      </w:pPr>
    </w:p>
    <w:p w:rsidR="000C00F5" w:rsidRPr="00784EB2" w:rsidRDefault="000C00F5" w:rsidP="000C00F5">
      <w:pPr>
        <w:pStyle w:val="2"/>
        <w:bidi w:val="0"/>
        <w:jc w:val="left"/>
        <w:rPr>
          <w:rFonts w:ascii="Calibri" w:hAnsi="Calibri"/>
          <w:sz w:val="24"/>
          <w:szCs w:val="24"/>
          <w:lang w:eastAsia="en-US"/>
        </w:rPr>
      </w:pPr>
      <w:r w:rsidRPr="00784EB2">
        <w:rPr>
          <w:rFonts w:ascii="Calibri" w:hAnsi="Calibri"/>
          <w:sz w:val="24"/>
          <w:szCs w:val="24"/>
          <w:u w:val="single"/>
          <w:lang w:eastAsia="en-US"/>
        </w:rPr>
        <w:t>Signatures</w:t>
      </w:r>
      <w:r>
        <w:rPr>
          <w:rFonts w:ascii="Calibri" w:hAnsi="Calibri"/>
          <w:sz w:val="24"/>
          <w:szCs w:val="24"/>
          <w:lang w:eastAsia="en-US"/>
        </w:rPr>
        <w:t>:</w:t>
      </w:r>
    </w:p>
    <w:p w:rsidR="000C00F5" w:rsidRPr="00784EB2" w:rsidRDefault="000C00F5" w:rsidP="000C00F5">
      <w:pPr>
        <w:pStyle w:val="2"/>
        <w:bidi w:val="0"/>
        <w:jc w:val="left"/>
        <w:rPr>
          <w:rFonts w:ascii="Calibri" w:hAnsi="Calibri"/>
          <w:sz w:val="24"/>
          <w:szCs w:val="24"/>
          <w:lang w:eastAsia="en-US"/>
        </w:rPr>
      </w:pPr>
    </w:p>
    <w:p w:rsidR="000C00F5" w:rsidRDefault="000C00F5" w:rsidP="000C00F5">
      <w:pPr>
        <w:pStyle w:val="2"/>
        <w:bidi w:val="0"/>
        <w:jc w:val="left"/>
        <w:rPr>
          <w:rFonts w:ascii="Calibri" w:hAnsi="Calibri"/>
          <w:sz w:val="24"/>
          <w:szCs w:val="24"/>
          <w:lang w:eastAsia="en-US"/>
        </w:rPr>
      </w:pPr>
      <w:r w:rsidRPr="00784EB2">
        <w:rPr>
          <w:rFonts w:ascii="Calibri" w:hAnsi="Calibri"/>
          <w:sz w:val="24"/>
          <w:szCs w:val="24"/>
          <w:lang w:eastAsia="en-US"/>
        </w:rPr>
        <w:t xml:space="preserve">Approved by </w:t>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t xml:space="preserve">  </w:t>
      </w:r>
      <w:r>
        <w:rPr>
          <w:rFonts w:ascii="Calibri" w:hAnsi="Calibri"/>
          <w:sz w:val="24"/>
          <w:szCs w:val="24"/>
          <w:lang w:eastAsia="en-US"/>
        </w:rPr>
        <w:t xml:space="preserve">               </w:t>
      </w:r>
      <w:r w:rsidRPr="00784EB2">
        <w:rPr>
          <w:rFonts w:ascii="Calibri" w:hAnsi="Calibri"/>
          <w:sz w:val="24"/>
          <w:szCs w:val="24"/>
          <w:lang w:eastAsia="en-US"/>
        </w:rPr>
        <w:t xml:space="preserve"> (Client) </w:t>
      </w:r>
    </w:p>
    <w:p w:rsidR="000C00F5" w:rsidRPr="00784EB2" w:rsidRDefault="0053325A" w:rsidP="000C00F5">
      <w:pPr>
        <w:pStyle w:val="2"/>
        <w:bidi w:val="0"/>
        <w:jc w:val="left"/>
        <w:rPr>
          <w:rFonts w:ascii="Calibri" w:hAnsi="Calibri"/>
          <w:sz w:val="24"/>
          <w:szCs w:val="24"/>
          <w:lang w:eastAsia="en-US"/>
        </w:rPr>
      </w:pPr>
      <w:r>
        <w:rPr>
          <w:rFonts w:ascii="Calibri" w:hAnsi="Calibri"/>
          <w:sz w:val="24"/>
          <w:szCs w:val="24"/>
          <w:lang w:eastAsia="en-US"/>
        </w:rPr>
        <w:pict>
          <v:shapetype id="_x0000_t32" coordsize="21600,21600" o:spt="32" o:oned="t" path="m,l21600,21600e" filled="f">
            <v:path arrowok="t" fillok="f" o:connecttype="none"/>
            <o:lock v:ext="edit" shapetype="t"/>
          </v:shapetype>
          <v:shape id="_x0000_s1630" type="#_x0000_t32" style="position:absolute;margin-left:66.8pt;margin-top:2.15pt;width:202.2pt;height:0;z-index:251665408" o:connectortype="straight"/>
        </w:pict>
      </w:r>
    </w:p>
    <w:p w:rsidR="000C00F5" w:rsidRPr="00784EB2" w:rsidRDefault="000C00F5" w:rsidP="000C00F5">
      <w:pPr>
        <w:pStyle w:val="2"/>
        <w:tabs>
          <w:tab w:val="clear" w:pos="1152"/>
          <w:tab w:val="left" w:pos="0"/>
        </w:tabs>
        <w:bidi w:val="0"/>
        <w:jc w:val="left"/>
        <w:rPr>
          <w:rFonts w:ascii="Calibri" w:hAnsi="Calibri"/>
          <w:sz w:val="24"/>
          <w:szCs w:val="24"/>
          <w:lang w:eastAsia="en-US"/>
        </w:rPr>
      </w:pPr>
      <w:r>
        <w:rPr>
          <w:rFonts w:ascii="Calibri" w:hAnsi="Calibri"/>
          <w:sz w:val="24"/>
          <w:szCs w:val="24"/>
          <w:lang w:eastAsia="en-US"/>
        </w:rPr>
        <w:t>Name__________________________________</w:t>
      </w:r>
      <w:r>
        <w:rPr>
          <w:rFonts w:ascii="Calibri" w:hAnsi="Calibri"/>
          <w:sz w:val="24"/>
          <w:szCs w:val="24"/>
          <w:lang w:eastAsia="en-US"/>
        </w:rPr>
        <w:tab/>
      </w:r>
      <w:r>
        <w:rPr>
          <w:rFonts w:ascii="Calibri" w:hAnsi="Calibri"/>
          <w:sz w:val="24"/>
          <w:szCs w:val="24"/>
          <w:lang w:eastAsia="en-US"/>
        </w:rPr>
        <w:tab/>
      </w:r>
      <w:r w:rsidRPr="00784EB2">
        <w:rPr>
          <w:rFonts w:ascii="Calibri" w:hAnsi="Calibri"/>
          <w:sz w:val="24"/>
          <w:szCs w:val="24"/>
          <w:lang w:eastAsia="en-US"/>
        </w:rPr>
        <w:t>Date____________</w:t>
      </w:r>
    </w:p>
    <w:p w:rsidR="000C00F5" w:rsidRPr="00784EB2" w:rsidRDefault="000C00F5" w:rsidP="000C00F5">
      <w:pPr>
        <w:pStyle w:val="2"/>
        <w:bidi w:val="0"/>
        <w:jc w:val="left"/>
        <w:rPr>
          <w:rFonts w:ascii="Calibri" w:hAnsi="Calibri"/>
          <w:sz w:val="24"/>
          <w:szCs w:val="24"/>
          <w:lang w:eastAsia="en-US"/>
        </w:rPr>
      </w:pPr>
    </w:p>
    <w:p w:rsidR="000C00F5" w:rsidRPr="00784EB2" w:rsidRDefault="000C00F5" w:rsidP="000C00F5">
      <w:pPr>
        <w:pStyle w:val="2"/>
        <w:bidi w:val="0"/>
        <w:jc w:val="left"/>
        <w:rPr>
          <w:rFonts w:ascii="Calibri" w:hAnsi="Calibri"/>
          <w:sz w:val="24"/>
          <w:szCs w:val="24"/>
          <w:lang w:eastAsia="en-US"/>
        </w:rPr>
      </w:pPr>
    </w:p>
    <w:p w:rsidR="000C00F5" w:rsidRDefault="000C00F5" w:rsidP="000C00F5">
      <w:pPr>
        <w:pStyle w:val="2"/>
        <w:bidi w:val="0"/>
        <w:jc w:val="left"/>
        <w:rPr>
          <w:rFonts w:ascii="Calibri" w:hAnsi="Calibri"/>
          <w:sz w:val="24"/>
          <w:szCs w:val="24"/>
          <w:lang w:eastAsia="en-US"/>
        </w:rPr>
      </w:pPr>
      <w:r w:rsidRPr="00784EB2">
        <w:rPr>
          <w:rFonts w:ascii="Calibri" w:hAnsi="Calibri"/>
          <w:sz w:val="24"/>
          <w:szCs w:val="24"/>
          <w:lang w:eastAsia="en-US"/>
        </w:rPr>
        <w:t xml:space="preserve">Approved by </w:t>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t xml:space="preserve">  </w:t>
      </w:r>
      <w:r>
        <w:rPr>
          <w:rFonts w:ascii="Calibri" w:hAnsi="Calibri"/>
          <w:sz w:val="24"/>
          <w:szCs w:val="24"/>
          <w:lang w:eastAsia="en-US"/>
        </w:rPr>
        <w:t xml:space="preserve">               </w:t>
      </w:r>
      <w:r w:rsidRPr="00784EB2">
        <w:rPr>
          <w:rFonts w:ascii="Calibri" w:hAnsi="Calibri"/>
          <w:sz w:val="24"/>
          <w:szCs w:val="24"/>
          <w:lang w:eastAsia="en-US"/>
        </w:rPr>
        <w:t xml:space="preserve"> (</w:t>
      </w:r>
      <w:r>
        <w:rPr>
          <w:rFonts w:ascii="Calibri" w:hAnsi="Calibri"/>
          <w:sz w:val="24"/>
          <w:szCs w:val="24"/>
          <w:lang w:eastAsia="en-US"/>
        </w:rPr>
        <w:t>eMerge</w:t>
      </w:r>
      <w:r w:rsidRPr="00784EB2">
        <w:rPr>
          <w:rFonts w:ascii="Calibri" w:hAnsi="Calibri"/>
          <w:sz w:val="24"/>
          <w:szCs w:val="24"/>
          <w:lang w:eastAsia="en-US"/>
        </w:rPr>
        <w:t xml:space="preserve">) </w:t>
      </w:r>
    </w:p>
    <w:p w:rsidR="000C00F5" w:rsidRPr="00784EB2" w:rsidRDefault="0053325A" w:rsidP="000C00F5">
      <w:pPr>
        <w:pStyle w:val="2"/>
        <w:bidi w:val="0"/>
        <w:jc w:val="left"/>
        <w:rPr>
          <w:rFonts w:ascii="Calibri" w:hAnsi="Calibri"/>
          <w:sz w:val="24"/>
          <w:szCs w:val="24"/>
          <w:lang w:eastAsia="en-US"/>
        </w:rPr>
      </w:pPr>
      <w:r>
        <w:rPr>
          <w:rFonts w:ascii="Calibri" w:hAnsi="Calibri"/>
          <w:sz w:val="24"/>
          <w:szCs w:val="24"/>
          <w:lang w:eastAsia="en-US"/>
        </w:rPr>
        <w:pict>
          <v:shape id="_x0000_s1631" type="#_x0000_t32" style="position:absolute;margin-left:66.8pt;margin-top:2.15pt;width:202.2pt;height:0;z-index:251666432" o:connectortype="straight"/>
        </w:pict>
      </w:r>
    </w:p>
    <w:p w:rsidR="000C00F5" w:rsidRPr="00784EB2" w:rsidRDefault="000C00F5" w:rsidP="000C00F5">
      <w:pPr>
        <w:pStyle w:val="2"/>
        <w:tabs>
          <w:tab w:val="clear" w:pos="1152"/>
          <w:tab w:val="left" w:pos="0"/>
        </w:tabs>
        <w:bidi w:val="0"/>
        <w:jc w:val="left"/>
        <w:rPr>
          <w:rFonts w:ascii="Calibri" w:hAnsi="Calibri"/>
          <w:sz w:val="24"/>
          <w:szCs w:val="24"/>
          <w:lang w:eastAsia="en-US"/>
        </w:rPr>
      </w:pPr>
      <w:r>
        <w:rPr>
          <w:rFonts w:ascii="Calibri" w:hAnsi="Calibri"/>
          <w:sz w:val="24"/>
          <w:szCs w:val="24"/>
          <w:lang w:eastAsia="en-US"/>
        </w:rPr>
        <w:t>Name__________________________________</w:t>
      </w:r>
      <w:r>
        <w:rPr>
          <w:rFonts w:ascii="Calibri" w:hAnsi="Calibri"/>
          <w:sz w:val="24"/>
          <w:szCs w:val="24"/>
          <w:lang w:eastAsia="en-US"/>
        </w:rPr>
        <w:tab/>
      </w:r>
      <w:r>
        <w:rPr>
          <w:rFonts w:ascii="Calibri" w:hAnsi="Calibri"/>
          <w:sz w:val="24"/>
          <w:szCs w:val="24"/>
          <w:lang w:eastAsia="en-US"/>
        </w:rPr>
        <w:tab/>
      </w:r>
      <w:r w:rsidRPr="00784EB2">
        <w:rPr>
          <w:rFonts w:ascii="Calibri" w:hAnsi="Calibri"/>
          <w:sz w:val="24"/>
          <w:szCs w:val="24"/>
          <w:lang w:eastAsia="en-US"/>
        </w:rPr>
        <w:t>Date____________</w:t>
      </w:r>
    </w:p>
    <w:p w:rsidR="000C00F5" w:rsidRPr="00C24905" w:rsidRDefault="000C00F5" w:rsidP="000C00F5">
      <w:pPr>
        <w:pStyle w:val="2"/>
        <w:bidi w:val="0"/>
        <w:jc w:val="left"/>
        <w:rPr>
          <w:rFonts w:ascii="Calibri" w:hAnsi="Calibri"/>
          <w:sz w:val="24"/>
          <w:szCs w:val="24"/>
          <w:lang w:eastAsia="en-US"/>
        </w:rPr>
      </w:pPr>
    </w:p>
    <w:p w:rsidR="000C00F5" w:rsidRDefault="000C00F5" w:rsidP="000C00F5">
      <w:pPr>
        <w:pStyle w:val="2"/>
        <w:bidi w:val="0"/>
        <w:jc w:val="left"/>
        <w:rPr>
          <w:rFonts w:ascii="Calibri" w:hAnsi="Calibri"/>
          <w:sz w:val="24"/>
          <w:szCs w:val="24"/>
          <w:lang w:val="en-GB" w:eastAsia="en-US"/>
        </w:rPr>
      </w:pPr>
    </w:p>
    <w:p w:rsidR="005D6947" w:rsidRPr="00F016D0" w:rsidRDefault="005D6947" w:rsidP="005D6947">
      <w:pPr>
        <w:pStyle w:val="Heading1"/>
        <w:numPr>
          <w:ilvl w:val="0"/>
          <w:numId w:val="0"/>
        </w:numPr>
        <w:ind w:left="432"/>
        <w:jc w:val="both"/>
      </w:pPr>
    </w:p>
    <w:sectPr w:rsidR="005D6947" w:rsidRPr="00F016D0" w:rsidSect="00EC5018">
      <w:footerReference w:type="default" r:id="rId10"/>
      <w:pgSz w:w="11906" w:h="16838"/>
      <w:pgMar w:top="1440" w:right="1440" w:bottom="1440" w:left="1440" w:header="708" w:footer="57"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8A1" w:rsidRDefault="001578A1">
      <w:pPr>
        <w:spacing w:after="0" w:line="240" w:lineRule="auto"/>
      </w:pPr>
      <w:r>
        <w:separator/>
      </w:r>
    </w:p>
  </w:endnote>
  <w:endnote w:type="continuationSeparator" w:id="0">
    <w:p w:rsidR="001578A1" w:rsidRDefault="00157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8A1" w:rsidRDefault="001578A1">
    <w:pPr>
      <w:pStyle w:val="Footer"/>
      <w:jc w:val="center"/>
    </w:pPr>
    <w:fldSimple w:instr=" PAGE   \* MERGEFORMAT ">
      <w:r w:rsidR="002E2DB1">
        <w:t>0</w:t>
      </w:r>
    </w:fldSimple>
  </w:p>
  <w:p w:rsidR="001578A1" w:rsidRDefault="001578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8A1" w:rsidRDefault="001578A1">
      <w:pPr>
        <w:spacing w:after="0" w:line="240" w:lineRule="auto"/>
      </w:pPr>
      <w:r>
        <w:separator/>
      </w:r>
    </w:p>
  </w:footnote>
  <w:footnote w:type="continuationSeparator" w:id="0">
    <w:p w:rsidR="001578A1" w:rsidRDefault="001578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38DC"/>
    <w:multiLevelType w:val="hybridMultilevel"/>
    <w:tmpl w:val="18ACF65A"/>
    <w:lvl w:ilvl="0" w:tplc="6F045320">
      <w:start w:val="1"/>
      <w:numFmt w:val="bullet"/>
      <w:lvlText w:val=""/>
      <w:lvlJc w:val="left"/>
      <w:pPr>
        <w:tabs>
          <w:tab w:val="num" w:pos="720"/>
        </w:tabs>
        <w:ind w:left="720" w:hanging="360"/>
      </w:pPr>
      <w:rPr>
        <w:rFonts w:ascii="Symbol" w:hAnsi="Symbol" w:hint="default"/>
      </w:rPr>
    </w:lvl>
    <w:lvl w:ilvl="1" w:tplc="71CE44EC" w:tentative="1">
      <w:start w:val="1"/>
      <w:numFmt w:val="bullet"/>
      <w:lvlText w:val="o"/>
      <w:lvlJc w:val="left"/>
      <w:pPr>
        <w:tabs>
          <w:tab w:val="num" w:pos="1440"/>
        </w:tabs>
        <w:ind w:left="1440" w:hanging="360"/>
      </w:pPr>
      <w:rPr>
        <w:rFonts w:ascii="Courier New" w:hAnsi="Courier New" w:cs="Courier New" w:hint="default"/>
      </w:rPr>
    </w:lvl>
    <w:lvl w:ilvl="2" w:tplc="6D7A3E7A" w:tentative="1">
      <w:start w:val="1"/>
      <w:numFmt w:val="bullet"/>
      <w:lvlText w:val=""/>
      <w:lvlJc w:val="left"/>
      <w:pPr>
        <w:tabs>
          <w:tab w:val="num" w:pos="2160"/>
        </w:tabs>
        <w:ind w:left="2160" w:hanging="360"/>
      </w:pPr>
      <w:rPr>
        <w:rFonts w:ascii="Wingdings" w:hAnsi="Wingdings" w:hint="default"/>
      </w:rPr>
    </w:lvl>
    <w:lvl w:ilvl="3" w:tplc="18AA8712" w:tentative="1">
      <w:start w:val="1"/>
      <w:numFmt w:val="bullet"/>
      <w:lvlText w:val=""/>
      <w:lvlJc w:val="left"/>
      <w:pPr>
        <w:tabs>
          <w:tab w:val="num" w:pos="2880"/>
        </w:tabs>
        <w:ind w:left="2880" w:hanging="360"/>
      </w:pPr>
      <w:rPr>
        <w:rFonts w:ascii="Symbol" w:hAnsi="Symbol" w:hint="default"/>
      </w:rPr>
    </w:lvl>
    <w:lvl w:ilvl="4" w:tplc="3EF6D826" w:tentative="1">
      <w:start w:val="1"/>
      <w:numFmt w:val="bullet"/>
      <w:lvlText w:val="o"/>
      <w:lvlJc w:val="left"/>
      <w:pPr>
        <w:tabs>
          <w:tab w:val="num" w:pos="3600"/>
        </w:tabs>
        <w:ind w:left="3600" w:hanging="360"/>
      </w:pPr>
      <w:rPr>
        <w:rFonts w:ascii="Courier New" w:hAnsi="Courier New" w:cs="Courier New" w:hint="default"/>
      </w:rPr>
    </w:lvl>
    <w:lvl w:ilvl="5" w:tplc="E6B06AA6" w:tentative="1">
      <w:start w:val="1"/>
      <w:numFmt w:val="bullet"/>
      <w:lvlText w:val=""/>
      <w:lvlJc w:val="left"/>
      <w:pPr>
        <w:tabs>
          <w:tab w:val="num" w:pos="4320"/>
        </w:tabs>
        <w:ind w:left="4320" w:hanging="360"/>
      </w:pPr>
      <w:rPr>
        <w:rFonts w:ascii="Wingdings" w:hAnsi="Wingdings" w:hint="default"/>
      </w:rPr>
    </w:lvl>
    <w:lvl w:ilvl="6" w:tplc="D42649C4" w:tentative="1">
      <w:start w:val="1"/>
      <w:numFmt w:val="bullet"/>
      <w:lvlText w:val=""/>
      <w:lvlJc w:val="left"/>
      <w:pPr>
        <w:tabs>
          <w:tab w:val="num" w:pos="5040"/>
        </w:tabs>
        <w:ind w:left="5040" w:hanging="360"/>
      </w:pPr>
      <w:rPr>
        <w:rFonts w:ascii="Symbol" w:hAnsi="Symbol" w:hint="default"/>
      </w:rPr>
    </w:lvl>
    <w:lvl w:ilvl="7" w:tplc="58D8C40C" w:tentative="1">
      <w:start w:val="1"/>
      <w:numFmt w:val="bullet"/>
      <w:lvlText w:val="o"/>
      <w:lvlJc w:val="left"/>
      <w:pPr>
        <w:tabs>
          <w:tab w:val="num" w:pos="5760"/>
        </w:tabs>
        <w:ind w:left="5760" w:hanging="360"/>
      </w:pPr>
      <w:rPr>
        <w:rFonts w:ascii="Courier New" w:hAnsi="Courier New" w:cs="Courier New" w:hint="default"/>
      </w:rPr>
    </w:lvl>
    <w:lvl w:ilvl="8" w:tplc="AB3EF18E" w:tentative="1">
      <w:start w:val="1"/>
      <w:numFmt w:val="bullet"/>
      <w:lvlText w:val=""/>
      <w:lvlJc w:val="left"/>
      <w:pPr>
        <w:tabs>
          <w:tab w:val="num" w:pos="6480"/>
        </w:tabs>
        <w:ind w:left="6480" w:hanging="360"/>
      </w:pPr>
      <w:rPr>
        <w:rFonts w:ascii="Wingdings" w:hAnsi="Wingdings" w:hint="default"/>
      </w:rPr>
    </w:lvl>
  </w:abstractNum>
  <w:abstractNum w:abstractNumId="1">
    <w:nsid w:val="0A6D2C3E"/>
    <w:multiLevelType w:val="hybridMultilevel"/>
    <w:tmpl w:val="C004D48C"/>
    <w:lvl w:ilvl="0" w:tplc="1E62FA9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40B20F2"/>
    <w:multiLevelType w:val="hybridMultilevel"/>
    <w:tmpl w:val="74148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94528"/>
    <w:multiLevelType w:val="hybridMultilevel"/>
    <w:tmpl w:val="EEB2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B5E6A"/>
    <w:multiLevelType w:val="hybridMultilevel"/>
    <w:tmpl w:val="B4D0FFA4"/>
    <w:lvl w:ilvl="0" w:tplc="2596549E">
      <w:start w:val="1"/>
      <w:numFmt w:val="bullet"/>
      <w:lvlText w:val=""/>
      <w:lvlJc w:val="left"/>
      <w:pPr>
        <w:tabs>
          <w:tab w:val="num" w:pos="720"/>
        </w:tabs>
        <w:ind w:left="720" w:hanging="360"/>
      </w:pPr>
      <w:rPr>
        <w:rFonts w:ascii="Symbol" w:hAnsi="Symbol" w:hint="default"/>
      </w:rPr>
    </w:lvl>
    <w:lvl w:ilvl="1" w:tplc="954269BA" w:tentative="1">
      <w:start w:val="1"/>
      <w:numFmt w:val="bullet"/>
      <w:lvlText w:val="o"/>
      <w:lvlJc w:val="left"/>
      <w:pPr>
        <w:tabs>
          <w:tab w:val="num" w:pos="1440"/>
        </w:tabs>
        <w:ind w:left="1440" w:hanging="360"/>
      </w:pPr>
      <w:rPr>
        <w:rFonts w:ascii="Courier New" w:hAnsi="Courier New" w:cs="Courier New" w:hint="default"/>
      </w:rPr>
    </w:lvl>
    <w:lvl w:ilvl="2" w:tplc="63A075BE" w:tentative="1">
      <w:start w:val="1"/>
      <w:numFmt w:val="bullet"/>
      <w:lvlText w:val=""/>
      <w:lvlJc w:val="left"/>
      <w:pPr>
        <w:tabs>
          <w:tab w:val="num" w:pos="2160"/>
        </w:tabs>
        <w:ind w:left="2160" w:hanging="360"/>
      </w:pPr>
      <w:rPr>
        <w:rFonts w:ascii="Wingdings" w:hAnsi="Wingdings" w:hint="default"/>
      </w:rPr>
    </w:lvl>
    <w:lvl w:ilvl="3" w:tplc="80FEEFDA" w:tentative="1">
      <w:start w:val="1"/>
      <w:numFmt w:val="bullet"/>
      <w:lvlText w:val=""/>
      <w:lvlJc w:val="left"/>
      <w:pPr>
        <w:tabs>
          <w:tab w:val="num" w:pos="2880"/>
        </w:tabs>
        <w:ind w:left="2880" w:hanging="360"/>
      </w:pPr>
      <w:rPr>
        <w:rFonts w:ascii="Symbol" w:hAnsi="Symbol" w:hint="default"/>
      </w:rPr>
    </w:lvl>
    <w:lvl w:ilvl="4" w:tplc="2976EA08" w:tentative="1">
      <w:start w:val="1"/>
      <w:numFmt w:val="bullet"/>
      <w:lvlText w:val="o"/>
      <w:lvlJc w:val="left"/>
      <w:pPr>
        <w:tabs>
          <w:tab w:val="num" w:pos="3600"/>
        </w:tabs>
        <w:ind w:left="3600" w:hanging="360"/>
      </w:pPr>
      <w:rPr>
        <w:rFonts w:ascii="Courier New" w:hAnsi="Courier New" w:cs="Courier New" w:hint="default"/>
      </w:rPr>
    </w:lvl>
    <w:lvl w:ilvl="5" w:tplc="DF369E80" w:tentative="1">
      <w:start w:val="1"/>
      <w:numFmt w:val="bullet"/>
      <w:lvlText w:val=""/>
      <w:lvlJc w:val="left"/>
      <w:pPr>
        <w:tabs>
          <w:tab w:val="num" w:pos="4320"/>
        </w:tabs>
        <w:ind w:left="4320" w:hanging="360"/>
      </w:pPr>
      <w:rPr>
        <w:rFonts w:ascii="Wingdings" w:hAnsi="Wingdings" w:hint="default"/>
      </w:rPr>
    </w:lvl>
    <w:lvl w:ilvl="6" w:tplc="404E6FC6" w:tentative="1">
      <w:start w:val="1"/>
      <w:numFmt w:val="bullet"/>
      <w:lvlText w:val=""/>
      <w:lvlJc w:val="left"/>
      <w:pPr>
        <w:tabs>
          <w:tab w:val="num" w:pos="5040"/>
        </w:tabs>
        <w:ind w:left="5040" w:hanging="360"/>
      </w:pPr>
      <w:rPr>
        <w:rFonts w:ascii="Symbol" w:hAnsi="Symbol" w:hint="default"/>
      </w:rPr>
    </w:lvl>
    <w:lvl w:ilvl="7" w:tplc="646AA670" w:tentative="1">
      <w:start w:val="1"/>
      <w:numFmt w:val="bullet"/>
      <w:lvlText w:val="o"/>
      <w:lvlJc w:val="left"/>
      <w:pPr>
        <w:tabs>
          <w:tab w:val="num" w:pos="5760"/>
        </w:tabs>
        <w:ind w:left="5760" w:hanging="360"/>
      </w:pPr>
      <w:rPr>
        <w:rFonts w:ascii="Courier New" w:hAnsi="Courier New" w:cs="Courier New" w:hint="default"/>
      </w:rPr>
    </w:lvl>
    <w:lvl w:ilvl="8" w:tplc="B83685EA" w:tentative="1">
      <w:start w:val="1"/>
      <w:numFmt w:val="bullet"/>
      <w:lvlText w:val=""/>
      <w:lvlJc w:val="left"/>
      <w:pPr>
        <w:tabs>
          <w:tab w:val="num" w:pos="6480"/>
        </w:tabs>
        <w:ind w:left="6480" w:hanging="360"/>
      </w:pPr>
      <w:rPr>
        <w:rFonts w:ascii="Wingdings" w:hAnsi="Wingdings" w:hint="default"/>
      </w:rPr>
    </w:lvl>
  </w:abstractNum>
  <w:abstractNum w:abstractNumId="5">
    <w:nsid w:val="1CC85E66"/>
    <w:multiLevelType w:val="hybridMultilevel"/>
    <w:tmpl w:val="5CC2E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4A1F3A"/>
    <w:multiLevelType w:val="hybridMultilevel"/>
    <w:tmpl w:val="9CAA8B98"/>
    <w:lvl w:ilvl="0" w:tplc="A434E26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nsid w:val="25E04569"/>
    <w:multiLevelType w:val="hybridMultilevel"/>
    <w:tmpl w:val="0A688292"/>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5B3A61"/>
    <w:multiLevelType w:val="hybridMultilevel"/>
    <w:tmpl w:val="AAC2842A"/>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9532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BB903B4"/>
    <w:multiLevelType w:val="hybridMultilevel"/>
    <w:tmpl w:val="7076C2C6"/>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7632F6"/>
    <w:multiLevelType w:val="hybridMultilevel"/>
    <w:tmpl w:val="9C50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5D6D4C"/>
    <w:multiLevelType w:val="hybridMultilevel"/>
    <w:tmpl w:val="7BE470EE"/>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nsid w:val="38E73EF7"/>
    <w:multiLevelType w:val="hybridMultilevel"/>
    <w:tmpl w:val="721ADA64"/>
    <w:lvl w:ilvl="0" w:tplc="040D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4">
    <w:nsid w:val="3904160F"/>
    <w:multiLevelType w:val="hybridMultilevel"/>
    <w:tmpl w:val="E27688DE"/>
    <w:lvl w:ilvl="0" w:tplc="040D0001">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3BA327A4"/>
    <w:multiLevelType w:val="hybridMultilevel"/>
    <w:tmpl w:val="45FC2590"/>
    <w:lvl w:ilvl="0" w:tplc="A7B678D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nsid w:val="41580CD2"/>
    <w:multiLevelType w:val="hybridMultilevel"/>
    <w:tmpl w:val="E6EA301C"/>
    <w:lvl w:ilvl="0" w:tplc="08EEEEE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11B11"/>
    <w:multiLevelType w:val="hybridMultilevel"/>
    <w:tmpl w:val="5696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B6C27"/>
    <w:multiLevelType w:val="hybridMultilevel"/>
    <w:tmpl w:val="6D00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3252F8"/>
    <w:multiLevelType w:val="hybridMultilevel"/>
    <w:tmpl w:val="8E4C95E4"/>
    <w:lvl w:ilvl="0" w:tplc="08090001">
      <w:start w:val="1"/>
      <w:numFmt w:val="bullet"/>
      <w:lvlText w:val=""/>
      <w:lvlJc w:val="left"/>
      <w:pPr>
        <w:tabs>
          <w:tab w:val="num" w:pos="720"/>
        </w:tabs>
        <w:ind w:left="720" w:hanging="360"/>
      </w:pPr>
      <w:rPr>
        <w:rFonts w:ascii="Symbol" w:hAnsi="Symbol" w:hint="default"/>
      </w:rPr>
    </w:lvl>
    <w:lvl w:ilvl="1" w:tplc="08090019">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0">
    <w:nsid w:val="5FD420DE"/>
    <w:multiLevelType w:val="hybridMultilevel"/>
    <w:tmpl w:val="17929FF2"/>
    <w:lvl w:ilvl="0" w:tplc="040D0001">
      <w:start w:val="1"/>
      <w:numFmt w:val="bullet"/>
      <w:lvlText w:val=""/>
      <w:lvlJc w:val="left"/>
      <w:pPr>
        <w:tabs>
          <w:tab w:val="num" w:pos="720"/>
        </w:tabs>
        <w:ind w:left="720" w:hanging="360"/>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cs="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cs="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cs="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1">
    <w:nsid w:val="612475F9"/>
    <w:multiLevelType w:val="hybridMultilevel"/>
    <w:tmpl w:val="AA726B34"/>
    <w:lvl w:ilvl="0" w:tplc="44DE78D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DB4778"/>
    <w:multiLevelType w:val="hybridMultilevel"/>
    <w:tmpl w:val="2B32A872"/>
    <w:lvl w:ilvl="0" w:tplc="040D0001">
      <w:start w:val="1"/>
      <w:numFmt w:val="decimal"/>
      <w:pStyle w:val="StyleStyleHeading1eMergeHeadingRightAfter01LatinC"/>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nsid w:val="65856803"/>
    <w:multiLevelType w:val="hybridMultilevel"/>
    <w:tmpl w:val="325C4D4E"/>
    <w:lvl w:ilvl="0" w:tplc="040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F31F84"/>
    <w:multiLevelType w:val="hybridMultilevel"/>
    <w:tmpl w:val="7020DA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73FF485A"/>
    <w:multiLevelType w:val="hybridMultilevel"/>
    <w:tmpl w:val="DD849F84"/>
    <w:lvl w:ilvl="0" w:tplc="0809000F">
      <w:start w:val="1"/>
      <w:numFmt w:val="bullet"/>
      <w:lvlText w:val=""/>
      <w:lvlJc w:val="left"/>
      <w:pPr>
        <w:tabs>
          <w:tab w:val="num" w:pos="720"/>
        </w:tabs>
        <w:ind w:left="720" w:hanging="360"/>
      </w:pPr>
      <w:rPr>
        <w:rFonts w:ascii="Symbol" w:hAnsi="Symbol" w:hint="default"/>
      </w:rPr>
    </w:lvl>
    <w:lvl w:ilvl="1" w:tplc="08090019">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6">
    <w:nsid w:val="75C144D1"/>
    <w:multiLevelType w:val="hybridMultilevel"/>
    <w:tmpl w:val="025E2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C523A6"/>
    <w:multiLevelType w:val="hybridMultilevel"/>
    <w:tmpl w:val="11BE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FD5C86"/>
    <w:multiLevelType w:val="hybridMultilevel"/>
    <w:tmpl w:val="80B4018E"/>
    <w:lvl w:ilvl="0" w:tplc="040D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BA397B"/>
    <w:multiLevelType w:val="hybridMultilevel"/>
    <w:tmpl w:val="E6EA301C"/>
    <w:lvl w:ilvl="0" w:tplc="08EEEEE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4A08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3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0"/>
  </w:num>
  <w:num w:numId="3">
    <w:abstractNumId w:val="13"/>
  </w:num>
  <w:num w:numId="4">
    <w:abstractNumId w:val="7"/>
  </w:num>
  <w:num w:numId="5">
    <w:abstractNumId w:val="5"/>
  </w:num>
  <w:num w:numId="6">
    <w:abstractNumId w:val="9"/>
  </w:num>
  <w:num w:numId="7">
    <w:abstractNumId w:val="4"/>
  </w:num>
  <w:num w:numId="8">
    <w:abstractNumId w:val="12"/>
  </w:num>
  <w:num w:numId="9">
    <w:abstractNumId w:val="24"/>
  </w:num>
  <w:num w:numId="10">
    <w:abstractNumId w:val="10"/>
  </w:num>
  <w:num w:numId="11">
    <w:abstractNumId w:val="20"/>
  </w:num>
  <w:num w:numId="12">
    <w:abstractNumId w:val="19"/>
  </w:num>
  <w:num w:numId="13">
    <w:abstractNumId w:val="8"/>
  </w:num>
  <w:num w:numId="14">
    <w:abstractNumId w:val="25"/>
  </w:num>
  <w:num w:numId="15">
    <w:abstractNumId w:val="23"/>
  </w:num>
  <w:num w:numId="16">
    <w:abstractNumId w:val="28"/>
  </w:num>
  <w:num w:numId="17">
    <w:abstractNumId w:val="14"/>
  </w:num>
  <w:num w:numId="18">
    <w:abstractNumId w:val="9"/>
  </w:num>
  <w:num w:numId="19">
    <w:abstractNumId w:val="9"/>
  </w:num>
  <w:num w:numId="20">
    <w:abstractNumId w:val="27"/>
  </w:num>
  <w:num w:numId="21">
    <w:abstractNumId w:val="3"/>
  </w:num>
  <w:num w:numId="22">
    <w:abstractNumId w:val="18"/>
  </w:num>
  <w:num w:numId="23">
    <w:abstractNumId w:val="29"/>
  </w:num>
  <w:num w:numId="24">
    <w:abstractNumId w:val="30"/>
  </w:num>
  <w:num w:numId="25">
    <w:abstractNumId w:val="11"/>
  </w:num>
  <w:num w:numId="26">
    <w:abstractNumId w:val="26"/>
  </w:num>
  <w:num w:numId="27">
    <w:abstractNumId w:val="2"/>
  </w:num>
  <w:num w:numId="28">
    <w:abstractNumId w:val="16"/>
  </w:num>
  <w:num w:numId="29">
    <w:abstractNumId w:val="21"/>
  </w:num>
  <w:num w:numId="30">
    <w:abstractNumId w:val="1"/>
  </w:num>
  <w:num w:numId="31">
    <w:abstractNumId w:val="15"/>
  </w:num>
  <w:num w:numId="32">
    <w:abstractNumId w:val="6"/>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0576C"/>
    <w:rsid w:val="0001119D"/>
    <w:rsid w:val="00033075"/>
    <w:rsid w:val="00040146"/>
    <w:rsid w:val="00044C12"/>
    <w:rsid w:val="0006671F"/>
    <w:rsid w:val="00073306"/>
    <w:rsid w:val="000760D8"/>
    <w:rsid w:val="000A645B"/>
    <w:rsid w:val="000B73A6"/>
    <w:rsid w:val="000C00F5"/>
    <w:rsid w:val="000C1C7E"/>
    <w:rsid w:val="000C225F"/>
    <w:rsid w:val="000D63B1"/>
    <w:rsid w:val="000F3845"/>
    <w:rsid w:val="00102E72"/>
    <w:rsid w:val="00107EF5"/>
    <w:rsid w:val="00133E93"/>
    <w:rsid w:val="001440D0"/>
    <w:rsid w:val="001578A1"/>
    <w:rsid w:val="001A1C54"/>
    <w:rsid w:val="001A3DD7"/>
    <w:rsid w:val="001B1BD8"/>
    <w:rsid w:val="001B3DDF"/>
    <w:rsid w:val="001C1129"/>
    <w:rsid w:val="001C58EB"/>
    <w:rsid w:val="001D7C54"/>
    <w:rsid w:val="001F5E1B"/>
    <w:rsid w:val="00233D8F"/>
    <w:rsid w:val="002345D9"/>
    <w:rsid w:val="00241DD0"/>
    <w:rsid w:val="002503BE"/>
    <w:rsid w:val="002572B2"/>
    <w:rsid w:val="002735BB"/>
    <w:rsid w:val="002A47D4"/>
    <w:rsid w:val="002B0C36"/>
    <w:rsid w:val="002B47A5"/>
    <w:rsid w:val="002C479E"/>
    <w:rsid w:val="002D6AE0"/>
    <w:rsid w:val="002E1574"/>
    <w:rsid w:val="002E2DB1"/>
    <w:rsid w:val="00301546"/>
    <w:rsid w:val="003350A1"/>
    <w:rsid w:val="00337F5E"/>
    <w:rsid w:val="00356A9D"/>
    <w:rsid w:val="003637AA"/>
    <w:rsid w:val="00374F64"/>
    <w:rsid w:val="003A166D"/>
    <w:rsid w:val="003A21F6"/>
    <w:rsid w:val="003C165D"/>
    <w:rsid w:val="003D61D3"/>
    <w:rsid w:val="003E16EE"/>
    <w:rsid w:val="003F1EF5"/>
    <w:rsid w:val="00407AD4"/>
    <w:rsid w:val="00421110"/>
    <w:rsid w:val="0042539A"/>
    <w:rsid w:val="004263C6"/>
    <w:rsid w:val="0044591E"/>
    <w:rsid w:val="00460965"/>
    <w:rsid w:val="00465429"/>
    <w:rsid w:val="00474C89"/>
    <w:rsid w:val="004944D9"/>
    <w:rsid w:val="004C3B8A"/>
    <w:rsid w:val="004C5D81"/>
    <w:rsid w:val="004D7087"/>
    <w:rsid w:val="00507CD4"/>
    <w:rsid w:val="00516A7D"/>
    <w:rsid w:val="00526808"/>
    <w:rsid w:val="005278F9"/>
    <w:rsid w:val="00531A79"/>
    <w:rsid w:val="0053325A"/>
    <w:rsid w:val="00542273"/>
    <w:rsid w:val="005458D8"/>
    <w:rsid w:val="005643C7"/>
    <w:rsid w:val="00565598"/>
    <w:rsid w:val="005716DF"/>
    <w:rsid w:val="00586283"/>
    <w:rsid w:val="005D57CA"/>
    <w:rsid w:val="005D6947"/>
    <w:rsid w:val="005E1274"/>
    <w:rsid w:val="005E4DED"/>
    <w:rsid w:val="0060009A"/>
    <w:rsid w:val="00641802"/>
    <w:rsid w:val="006544DB"/>
    <w:rsid w:val="006808F9"/>
    <w:rsid w:val="00681A77"/>
    <w:rsid w:val="00692F5A"/>
    <w:rsid w:val="006A3181"/>
    <w:rsid w:val="006B1CA5"/>
    <w:rsid w:val="006C4F35"/>
    <w:rsid w:val="006C4F8E"/>
    <w:rsid w:val="006E0DEF"/>
    <w:rsid w:val="00700310"/>
    <w:rsid w:val="00704955"/>
    <w:rsid w:val="00765F84"/>
    <w:rsid w:val="00773BC5"/>
    <w:rsid w:val="0077511B"/>
    <w:rsid w:val="0078223E"/>
    <w:rsid w:val="007B1D4B"/>
    <w:rsid w:val="007C2CE9"/>
    <w:rsid w:val="007D0753"/>
    <w:rsid w:val="007E648A"/>
    <w:rsid w:val="0080159B"/>
    <w:rsid w:val="00802E9E"/>
    <w:rsid w:val="00805309"/>
    <w:rsid w:val="0080576C"/>
    <w:rsid w:val="00816334"/>
    <w:rsid w:val="0083468D"/>
    <w:rsid w:val="00843592"/>
    <w:rsid w:val="008460E6"/>
    <w:rsid w:val="008500E3"/>
    <w:rsid w:val="00852C8A"/>
    <w:rsid w:val="00855F6C"/>
    <w:rsid w:val="0087268E"/>
    <w:rsid w:val="00875F0E"/>
    <w:rsid w:val="008862C5"/>
    <w:rsid w:val="00886318"/>
    <w:rsid w:val="008939DD"/>
    <w:rsid w:val="008946AD"/>
    <w:rsid w:val="008C3EAE"/>
    <w:rsid w:val="008D2C3C"/>
    <w:rsid w:val="008D41F9"/>
    <w:rsid w:val="008D5241"/>
    <w:rsid w:val="008D5BA8"/>
    <w:rsid w:val="008D5C25"/>
    <w:rsid w:val="008E5AC1"/>
    <w:rsid w:val="008F4A93"/>
    <w:rsid w:val="009001FC"/>
    <w:rsid w:val="00906032"/>
    <w:rsid w:val="00916954"/>
    <w:rsid w:val="00947D97"/>
    <w:rsid w:val="00951D76"/>
    <w:rsid w:val="0095582F"/>
    <w:rsid w:val="00960962"/>
    <w:rsid w:val="0096619C"/>
    <w:rsid w:val="00967191"/>
    <w:rsid w:val="00980BBA"/>
    <w:rsid w:val="0098216F"/>
    <w:rsid w:val="00985AB6"/>
    <w:rsid w:val="009921CF"/>
    <w:rsid w:val="0099349D"/>
    <w:rsid w:val="009A48D5"/>
    <w:rsid w:val="009D2961"/>
    <w:rsid w:val="009D3091"/>
    <w:rsid w:val="009D7EBD"/>
    <w:rsid w:val="009F42A4"/>
    <w:rsid w:val="00A01E2A"/>
    <w:rsid w:val="00A033B0"/>
    <w:rsid w:val="00A31327"/>
    <w:rsid w:val="00A33215"/>
    <w:rsid w:val="00A33C85"/>
    <w:rsid w:val="00A44AA2"/>
    <w:rsid w:val="00A61B89"/>
    <w:rsid w:val="00A82154"/>
    <w:rsid w:val="00A90585"/>
    <w:rsid w:val="00AA551B"/>
    <w:rsid w:val="00AC1713"/>
    <w:rsid w:val="00AC3145"/>
    <w:rsid w:val="00AC3E64"/>
    <w:rsid w:val="00AC7F6F"/>
    <w:rsid w:val="00AE0B97"/>
    <w:rsid w:val="00AE24DB"/>
    <w:rsid w:val="00AE59B6"/>
    <w:rsid w:val="00B0181A"/>
    <w:rsid w:val="00B16EBC"/>
    <w:rsid w:val="00B20D4E"/>
    <w:rsid w:val="00B35A4D"/>
    <w:rsid w:val="00B87C24"/>
    <w:rsid w:val="00BB0746"/>
    <w:rsid w:val="00BB402C"/>
    <w:rsid w:val="00BC4D61"/>
    <w:rsid w:val="00BC53B1"/>
    <w:rsid w:val="00BE6612"/>
    <w:rsid w:val="00BE6B34"/>
    <w:rsid w:val="00C15444"/>
    <w:rsid w:val="00C247CF"/>
    <w:rsid w:val="00C27A8B"/>
    <w:rsid w:val="00C46714"/>
    <w:rsid w:val="00C51B94"/>
    <w:rsid w:val="00C65A79"/>
    <w:rsid w:val="00C71580"/>
    <w:rsid w:val="00C823D3"/>
    <w:rsid w:val="00C835BD"/>
    <w:rsid w:val="00C86F28"/>
    <w:rsid w:val="00CA60B4"/>
    <w:rsid w:val="00CA6105"/>
    <w:rsid w:val="00CB66D8"/>
    <w:rsid w:val="00CC0C25"/>
    <w:rsid w:val="00CD0617"/>
    <w:rsid w:val="00CD0B40"/>
    <w:rsid w:val="00CD4EB1"/>
    <w:rsid w:val="00CD52F2"/>
    <w:rsid w:val="00CF2969"/>
    <w:rsid w:val="00CF5272"/>
    <w:rsid w:val="00CF683A"/>
    <w:rsid w:val="00D0161F"/>
    <w:rsid w:val="00D11F66"/>
    <w:rsid w:val="00D23D8C"/>
    <w:rsid w:val="00D52BA9"/>
    <w:rsid w:val="00DB1924"/>
    <w:rsid w:val="00DD2B4E"/>
    <w:rsid w:val="00DE32C0"/>
    <w:rsid w:val="00DE38B2"/>
    <w:rsid w:val="00DE7BB4"/>
    <w:rsid w:val="00DF0499"/>
    <w:rsid w:val="00DF78F3"/>
    <w:rsid w:val="00E033D8"/>
    <w:rsid w:val="00E03781"/>
    <w:rsid w:val="00E0539D"/>
    <w:rsid w:val="00E24602"/>
    <w:rsid w:val="00E2636D"/>
    <w:rsid w:val="00E26E4D"/>
    <w:rsid w:val="00E41455"/>
    <w:rsid w:val="00E51D1C"/>
    <w:rsid w:val="00E73421"/>
    <w:rsid w:val="00E84B9D"/>
    <w:rsid w:val="00EB16E6"/>
    <w:rsid w:val="00EB3ED5"/>
    <w:rsid w:val="00EB3F8A"/>
    <w:rsid w:val="00EC0D37"/>
    <w:rsid w:val="00EC5018"/>
    <w:rsid w:val="00F00949"/>
    <w:rsid w:val="00F016D0"/>
    <w:rsid w:val="00F01B6B"/>
    <w:rsid w:val="00F1251D"/>
    <w:rsid w:val="00F305E8"/>
    <w:rsid w:val="00F357CB"/>
    <w:rsid w:val="00F41B3C"/>
    <w:rsid w:val="00F533F4"/>
    <w:rsid w:val="00FA1123"/>
    <w:rsid w:val="00FB1489"/>
    <w:rsid w:val="00FD424B"/>
    <w:rsid w:val="00FE2668"/>
    <w:rsid w:val="00FE2D32"/>
    <w:rsid w:val="00FF040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3"/>
    <o:shapelayout v:ext="edit">
      <o:idmap v:ext="edit" data="1"/>
      <o:rules v:ext="edit">
        <o:r id="V:Rule5" type="connector" idref="#_x0000_s1628"/>
        <o:r id="V:Rule6" type="connector" idref="#_x0000_s1631"/>
        <o:r id="V:Rule7" type="connector" idref="#_x0000_s1627"/>
        <o:r id="V:Rule8" type="connector" idref="#_x0000_s16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808"/>
    <w:pPr>
      <w:spacing w:after="200" w:line="276" w:lineRule="auto"/>
    </w:pPr>
    <w:rPr>
      <w:noProof/>
      <w:sz w:val="22"/>
      <w:szCs w:val="22"/>
      <w:lang w:val="en-GB" w:bidi="ar-SA"/>
    </w:rPr>
  </w:style>
  <w:style w:type="paragraph" w:styleId="Heading1">
    <w:name w:val="heading 1"/>
    <w:aliases w:val="eMerge Heading"/>
    <w:basedOn w:val="Normal"/>
    <w:next w:val="Normal"/>
    <w:link w:val="Heading1Char"/>
    <w:qFormat/>
    <w:rsid w:val="0080576C"/>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rsid w:val="0080576C"/>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80576C"/>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nhideWhenUsed/>
    <w:qFormat/>
    <w:rsid w:val="00DD2B4E"/>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nhideWhenUsed/>
    <w:qFormat/>
    <w:rsid w:val="00DD2B4E"/>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nhideWhenUsed/>
    <w:qFormat/>
    <w:rsid w:val="00DD2B4E"/>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nhideWhenUsed/>
    <w:qFormat/>
    <w:rsid w:val="00DD2B4E"/>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nhideWhenUsed/>
    <w:qFormat/>
    <w:rsid w:val="00DD2B4E"/>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qFormat/>
    <w:rsid w:val="00DD2B4E"/>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76C"/>
    <w:pPr>
      <w:ind w:left="720"/>
      <w:contextualSpacing/>
    </w:pPr>
  </w:style>
  <w:style w:type="character" w:customStyle="1" w:styleId="Heading1Char">
    <w:name w:val="Heading 1 Char"/>
    <w:aliases w:val="eMerge Heading Char"/>
    <w:basedOn w:val="DefaultParagraphFont"/>
    <w:link w:val="Heading1"/>
    <w:rsid w:val="0080576C"/>
    <w:rPr>
      <w:rFonts w:ascii="Cambria" w:eastAsia="Times New Roman" w:hAnsi="Cambria"/>
      <w:b/>
      <w:bCs/>
      <w:noProof/>
      <w:color w:val="365F91"/>
      <w:sz w:val="28"/>
      <w:szCs w:val="28"/>
      <w:lang w:val="en-GB" w:bidi="ar-SA"/>
    </w:rPr>
  </w:style>
  <w:style w:type="paragraph" w:customStyle="1" w:styleId="1">
    <w:name w:val="רגיל1"/>
    <w:basedOn w:val="Normal"/>
    <w:link w:val="1Char"/>
    <w:rsid w:val="0080576C"/>
    <w:pPr>
      <w:keepLines/>
      <w:tabs>
        <w:tab w:val="left" w:pos="1152"/>
      </w:tabs>
      <w:bidi/>
      <w:spacing w:after="0" w:line="360" w:lineRule="atLeast"/>
      <w:ind w:right="720"/>
      <w:jc w:val="both"/>
    </w:pPr>
    <w:rPr>
      <w:rFonts w:ascii="Arial" w:eastAsia="Times New Roman" w:hAnsi="Arial" w:cs="David"/>
      <w:sz w:val="20"/>
      <w:szCs w:val="28"/>
      <w:lang w:val="en-US" w:eastAsia="he-IL" w:bidi="he-IL"/>
    </w:rPr>
  </w:style>
  <w:style w:type="character" w:customStyle="1" w:styleId="1Char">
    <w:name w:val="רגיל1 Char"/>
    <w:basedOn w:val="DefaultParagraphFont"/>
    <w:link w:val="1"/>
    <w:rsid w:val="0080576C"/>
    <w:rPr>
      <w:rFonts w:ascii="Arial" w:eastAsia="Times New Roman" w:hAnsi="Arial" w:cs="David"/>
      <w:sz w:val="20"/>
      <w:szCs w:val="28"/>
      <w:lang w:val="en-US" w:eastAsia="he-IL" w:bidi="he-IL"/>
    </w:rPr>
  </w:style>
  <w:style w:type="paragraph" w:styleId="BalloonText">
    <w:name w:val="Balloon Text"/>
    <w:basedOn w:val="Normal"/>
    <w:link w:val="BalloonTextChar"/>
    <w:uiPriority w:val="99"/>
    <w:semiHidden/>
    <w:unhideWhenUsed/>
    <w:rsid w:val="00805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76C"/>
    <w:rPr>
      <w:rFonts w:ascii="Tahoma" w:hAnsi="Tahoma" w:cs="Tahoma"/>
      <w:sz w:val="16"/>
      <w:szCs w:val="16"/>
    </w:rPr>
  </w:style>
  <w:style w:type="paragraph" w:styleId="BodyText">
    <w:name w:val="Body Text"/>
    <w:basedOn w:val="Normal"/>
    <w:link w:val="BodyTextChar"/>
    <w:rsid w:val="0080576C"/>
    <w:pPr>
      <w:bidi/>
      <w:spacing w:after="220" w:line="360" w:lineRule="auto"/>
      <w:jc w:val="both"/>
    </w:pPr>
    <w:rPr>
      <w:rFonts w:ascii="Times New Roman" w:eastAsia="Times New Roman" w:hAnsi="Times New Roman" w:cs="David"/>
      <w:sz w:val="24"/>
      <w:szCs w:val="24"/>
      <w:lang w:val="en-US" w:eastAsia="he-IL" w:bidi="he-IL"/>
    </w:rPr>
  </w:style>
  <w:style w:type="character" w:customStyle="1" w:styleId="BodyTextChar">
    <w:name w:val="Body Text Char"/>
    <w:basedOn w:val="DefaultParagraphFont"/>
    <w:link w:val="BodyText"/>
    <w:rsid w:val="0080576C"/>
    <w:rPr>
      <w:rFonts w:ascii="Times New Roman" w:eastAsia="Times New Roman" w:hAnsi="Times New Roman" w:cs="David"/>
      <w:sz w:val="24"/>
      <w:szCs w:val="24"/>
      <w:lang w:val="en-US" w:eastAsia="he-IL" w:bidi="he-IL"/>
    </w:rPr>
  </w:style>
  <w:style w:type="paragraph" w:customStyle="1" w:styleId="2">
    <w:name w:val="רגיל2"/>
    <w:basedOn w:val="Normal"/>
    <w:rsid w:val="0080576C"/>
    <w:pPr>
      <w:keepLines/>
      <w:tabs>
        <w:tab w:val="left" w:pos="1152"/>
      </w:tabs>
      <w:bidi/>
      <w:spacing w:after="0" w:line="360" w:lineRule="atLeast"/>
      <w:ind w:right="720"/>
      <w:jc w:val="both"/>
    </w:pPr>
    <w:rPr>
      <w:rFonts w:ascii="Arial" w:eastAsia="Times New Roman" w:hAnsi="Arial" w:cs="David"/>
      <w:sz w:val="20"/>
      <w:szCs w:val="28"/>
      <w:lang w:val="en-US" w:eastAsia="he-IL" w:bidi="he-IL"/>
    </w:rPr>
  </w:style>
  <w:style w:type="character" w:customStyle="1" w:styleId="Heading2Char">
    <w:name w:val="Heading 2 Char"/>
    <w:basedOn w:val="DefaultParagraphFont"/>
    <w:link w:val="Heading2"/>
    <w:rsid w:val="0080576C"/>
    <w:rPr>
      <w:rFonts w:ascii="Cambria" w:eastAsia="Times New Roman" w:hAnsi="Cambria"/>
      <w:b/>
      <w:bCs/>
      <w:noProof/>
      <w:color w:val="4F81BD"/>
      <w:sz w:val="26"/>
      <w:szCs w:val="26"/>
      <w:lang w:val="en-GB" w:bidi="ar-SA"/>
    </w:rPr>
  </w:style>
  <w:style w:type="character" w:customStyle="1" w:styleId="Heading3Char">
    <w:name w:val="Heading 3 Char"/>
    <w:basedOn w:val="DefaultParagraphFont"/>
    <w:link w:val="Heading3"/>
    <w:uiPriority w:val="9"/>
    <w:rsid w:val="0080576C"/>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80576C"/>
    <w:pPr>
      <w:outlineLvl w:val="9"/>
    </w:pPr>
    <w:rPr>
      <w:lang w:val="en-US"/>
    </w:rPr>
  </w:style>
  <w:style w:type="paragraph" w:styleId="TOC1">
    <w:name w:val="toc 1"/>
    <w:basedOn w:val="Normal"/>
    <w:next w:val="Normal"/>
    <w:autoRedefine/>
    <w:uiPriority w:val="39"/>
    <w:unhideWhenUsed/>
    <w:qFormat/>
    <w:rsid w:val="0080576C"/>
    <w:pPr>
      <w:spacing w:before="120" w:after="120"/>
    </w:pPr>
    <w:rPr>
      <w:b/>
      <w:bCs/>
      <w:caps/>
      <w:sz w:val="20"/>
      <w:szCs w:val="20"/>
    </w:rPr>
  </w:style>
  <w:style w:type="paragraph" w:styleId="TOC2">
    <w:name w:val="toc 2"/>
    <w:basedOn w:val="Normal"/>
    <w:next w:val="Normal"/>
    <w:autoRedefine/>
    <w:uiPriority w:val="39"/>
    <w:unhideWhenUsed/>
    <w:qFormat/>
    <w:rsid w:val="0080576C"/>
    <w:pPr>
      <w:spacing w:after="0"/>
      <w:ind w:left="220"/>
    </w:pPr>
    <w:rPr>
      <w:smallCaps/>
      <w:sz w:val="20"/>
      <w:szCs w:val="20"/>
    </w:rPr>
  </w:style>
  <w:style w:type="paragraph" w:styleId="TOC3">
    <w:name w:val="toc 3"/>
    <w:basedOn w:val="Normal"/>
    <w:next w:val="Normal"/>
    <w:autoRedefine/>
    <w:uiPriority w:val="39"/>
    <w:unhideWhenUsed/>
    <w:qFormat/>
    <w:rsid w:val="0080576C"/>
    <w:pPr>
      <w:spacing w:after="0"/>
      <w:ind w:left="440"/>
    </w:pPr>
    <w:rPr>
      <w:i/>
      <w:iCs/>
      <w:sz w:val="20"/>
      <w:szCs w:val="20"/>
    </w:rPr>
  </w:style>
  <w:style w:type="character" w:styleId="Hyperlink">
    <w:name w:val="Hyperlink"/>
    <w:basedOn w:val="DefaultParagraphFont"/>
    <w:uiPriority w:val="99"/>
    <w:unhideWhenUsed/>
    <w:rsid w:val="0080576C"/>
    <w:rPr>
      <w:color w:val="0000FF"/>
      <w:u w:val="single"/>
    </w:rPr>
  </w:style>
  <w:style w:type="character" w:customStyle="1" w:styleId="Heading4Char">
    <w:name w:val="Heading 4 Char"/>
    <w:basedOn w:val="DefaultParagraphFont"/>
    <w:link w:val="Heading4"/>
    <w:uiPriority w:val="9"/>
    <w:semiHidden/>
    <w:rsid w:val="00DD2B4E"/>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DD2B4E"/>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DD2B4E"/>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DD2B4E"/>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DD2B4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DD2B4E"/>
    <w:rPr>
      <w:rFonts w:ascii="Cambria" w:eastAsia="Times New Roman" w:hAnsi="Cambria" w:cs="Times New Roman"/>
      <w:i/>
      <w:iCs/>
      <w:color w:val="404040"/>
      <w:sz w:val="20"/>
      <w:szCs w:val="20"/>
    </w:rPr>
  </w:style>
  <w:style w:type="paragraph" w:styleId="TOC4">
    <w:name w:val="toc 4"/>
    <w:basedOn w:val="Normal"/>
    <w:next w:val="Normal"/>
    <w:autoRedefine/>
    <w:uiPriority w:val="39"/>
    <w:unhideWhenUsed/>
    <w:rsid w:val="00CF683A"/>
    <w:pPr>
      <w:spacing w:after="0"/>
      <w:ind w:left="660"/>
    </w:pPr>
    <w:rPr>
      <w:sz w:val="18"/>
      <w:szCs w:val="18"/>
    </w:rPr>
  </w:style>
  <w:style w:type="paragraph" w:styleId="TOC5">
    <w:name w:val="toc 5"/>
    <w:basedOn w:val="Normal"/>
    <w:next w:val="Normal"/>
    <w:autoRedefine/>
    <w:uiPriority w:val="39"/>
    <w:unhideWhenUsed/>
    <w:rsid w:val="00CF683A"/>
    <w:pPr>
      <w:spacing w:after="0"/>
      <w:ind w:left="880"/>
    </w:pPr>
    <w:rPr>
      <w:sz w:val="18"/>
      <w:szCs w:val="18"/>
    </w:rPr>
  </w:style>
  <w:style w:type="paragraph" w:styleId="TOC6">
    <w:name w:val="toc 6"/>
    <w:basedOn w:val="Normal"/>
    <w:next w:val="Normal"/>
    <w:autoRedefine/>
    <w:uiPriority w:val="39"/>
    <w:unhideWhenUsed/>
    <w:rsid w:val="00CF683A"/>
    <w:pPr>
      <w:spacing w:after="0"/>
      <w:ind w:left="1100"/>
    </w:pPr>
    <w:rPr>
      <w:sz w:val="18"/>
      <w:szCs w:val="18"/>
    </w:rPr>
  </w:style>
  <w:style w:type="paragraph" w:styleId="TOC7">
    <w:name w:val="toc 7"/>
    <w:basedOn w:val="Normal"/>
    <w:next w:val="Normal"/>
    <w:autoRedefine/>
    <w:uiPriority w:val="39"/>
    <w:unhideWhenUsed/>
    <w:rsid w:val="00CF683A"/>
    <w:pPr>
      <w:spacing w:after="0"/>
      <w:ind w:left="1320"/>
    </w:pPr>
    <w:rPr>
      <w:sz w:val="18"/>
      <w:szCs w:val="18"/>
    </w:rPr>
  </w:style>
  <w:style w:type="paragraph" w:styleId="TOC8">
    <w:name w:val="toc 8"/>
    <w:basedOn w:val="Normal"/>
    <w:next w:val="Normal"/>
    <w:autoRedefine/>
    <w:uiPriority w:val="39"/>
    <w:unhideWhenUsed/>
    <w:rsid w:val="00CF683A"/>
    <w:pPr>
      <w:spacing w:after="0"/>
      <w:ind w:left="1540"/>
    </w:pPr>
    <w:rPr>
      <w:sz w:val="18"/>
      <w:szCs w:val="18"/>
    </w:rPr>
  </w:style>
  <w:style w:type="paragraph" w:styleId="TOC9">
    <w:name w:val="toc 9"/>
    <w:basedOn w:val="Normal"/>
    <w:next w:val="Normal"/>
    <w:autoRedefine/>
    <w:uiPriority w:val="39"/>
    <w:unhideWhenUsed/>
    <w:rsid w:val="00CF683A"/>
    <w:pPr>
      <w:spacing w:after="0"/>
      <w:ind w:left="1760"/>
    </w:pPr>
    <w:rPr>
      <w:sz w:val="18"/>
      <w:szCs w:val="18"/>
    </w:rPr>
  </w:style>
  <w:style w:type="table" w:styleId="TableGrid">
    <w:name w:val="Table Grid"/>
    <w:basedOn w:val="TableNormal"/>
    <w:uiPriority w:val="59"/>
    <w:rsid w:val="00A905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FE2D32"/>
    <w:rPr>
      <w:noProof/>
      <w:sz w:val="22"/>
      <w:szCs w:val="22"/>
      <w:lang w:val="en-GB" w:bidi="ar-SA"/>
    </w:rPr>
  </w:style>
  <w:style w:type="paragraph" w:styleId="Header">
    <w:name w:val="header"/>
    <w:basedOn w:val="Normal"/>
    <w:link w:val="HeaderChar"/>
    <w:uiPriority w:val="99"/>
    <w:semiHidden/>
    <w:unhideWhenUsed/>
    <w:rsid w:val="00EC5018"/>
    <w:pPr>
      <w:tabs>
        <w:tab w:val="center" w:pos="4320"/>
        <w:tab w:val="right" w:pos="8640"/>
      </w:tabs>
    </w:pPr>
  </w:style>
  <w:style w:type="character" w:customStyle="1" w:styleId="HeaderChar">
    <w:name w:val="Header Char"/>
    <w:basedOn w:val="DefaultParagraphFont"/>
    <w:link w:val="Header"/>
    <w:uiPriority w:val="99"/>
    <w:semiHidden/>
    <w:rsid w:val="00EC5018"/>
    <w:rPr>
      <w:noProof/>
      <w:sz w:val="22"/>
      <w:szCs w:val="22"/>
      <w:lang w:val="en-GB" w:bidi="ar-SA"/>
    </w:rPr>
  </w:style>
  <w:style w:type="paragraph" w:styleId="Footer">
    <w:name w:val="footer"/>
    <w:basedOn w:val="Normal"/>
    <w:link w:val="FooterChar"/>
    <w:uiPriority w:val="99"/>
    <w:unhideWhenUsed/>
    <w:rsid w:val="00EC5018"/>
    <w:pPr>
      <w:tabs>
        <w:tab w:val="center" w:pos="4320"/>
        <w:tab w:val="right" w:pos="8640"/>
      </w:tabs>
    </w:pPr>
  </w:style>
  <w:style w:type="character" w:customStyle="1" w:styleId="FooterChar">
    <w:name w:val="Footer Char"/>
    <w:basedOn w:val="DefaultParagraphFont"/>
    <w:link w:val="Footer"/>
    <w:uiPriority w:val="99"/>
    <w:rsid w:val="00EC5018"/>
    <w:rPr>
      <w:noProof/>
      <w:sz w:val="22"/>
      <w:szCs w:val="22"/>
      <w:lang w:val="en-GB" w:bidi="ar-SA"/>
    </w:rPr>
  </w:style>
  <w:style w:type="paragraph" w:customStyle="1" w:styleId="StyleStyleHeading1eMergeHeadingRightAfter01LatinC">
    <w:name w:val="Style Style Heading 1eMerge Heading + Right After:  0&quot;1 + (Latin) C..."/>
    <w:basedOn w:val="Normal"/>
    <w:rsid w:val="00C27A8B"/>
    <w:pPr>
      <w:keepLines/>
      <w:numPr>
        <w:numId w:val="1"/>
      </w:numPr>
      <w:tabs>
        <w:tab w:val="left" w:pos="1152"/>
      </w:tabs>
      <w:spacing w:before="480" w:after="240" w:line="360" w:lineRule="atLeast"/>
      <w:outlineLvl w:val="0"/>
    </w:pPr>
    <w:rPr>
      <w:rFonts w:ascii="Cambria" w:eastAsia="Times New Roman" w:hAnsi="Cambria"/>
      <w:b/>
      <w:bCs/>
      <w:noProof w:val="0"/>
      <w:sz w:val="28"/>
      <w:szCs w:val="28"/>
      <w:u w:val="single"/>
      <w:lang w:val="en-US" w:eastAsia="he-IL" w:bidi="he-IL"/>
    </w:rPr>
  </w:style>
</w:styles>
</file>

<file path=word/webSettings.xml><?xml version="1.0" encoding="utf-8"?>
<w:webSettings xmlns:r="http://schemas.openxmlformats.org/officeDocument/2006/relationships" xmlns:w="http://schemas.openxmlformats.org/wordprocessingml/2006/main">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CEABF-065A-4944-B9D7-8CC66F518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6344</TotalTime>
  <Pages>6</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ChristineWhite</dc:creator>
  <cp:lastModifiedBy>nadav</cp:lastModifiedBy>
  <cp:revision>27</cp:revision>
  <cp:lastPrinted>2012-03-22T04:37:00Z</cp:lastPrinted>
  <dcterms:created xsi:type="dcterms:W3CDTF">2012-03-23T15:19:00Z</dcterms:created>
  <dcterms:modified xsi:type="dcterms:W3CDTF">2012-05-27T23:25:00Z</dcterms:modified>
</cp:coreProperties>
</file>